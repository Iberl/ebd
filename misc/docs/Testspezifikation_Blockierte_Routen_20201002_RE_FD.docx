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485CF8" w14:textId="77777777" w:rsidR="00515814" w:rsidRPr="00515814" w:rsidRDefault="00515814" w:rsidP="00515814">
      <w:pPr>
        <w:spacing w:before="100" w:beforeAutospacing="1" w:after="100" w:afterAutospacing="1"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 xml:space="preserve">Testspezifikation </w:t>
      </w:r>
      <w:r>
        <w:rPr>
          <w:rFonts w:ascii="Times New Roman" w:eastAsia="Times New Roman" w:hAnsi="Times New Roman" w:cs="Times New Roman"/>
          <w:sz w:val="24"/>
          <w:szCs w:val="24"/>
          <w:lang w:eastAsia="de-DE"/>
        </w:rPr>
        <w:t>– SmartLogic/TMS - Blockadenmodul</w:t>
      </w:r>
    </w:p>
    <w:p w14:paraId="3C237E52" w14:textId="77777777" w:rsidR="00515814" w:rsidRPr="00515814" w:rsidRDefault="00153731" w:rsidP="0051581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pict w14:anchorId="0D7B8CE3">
          <v:rect id="_x0000_i1025" style="width:0;height:1.5pt" o:hralign="center" o:hrstd="t" o:hrnoshade="t" o:hr="t" fillcolor="black" stroked="f"/>
        </w:pic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2195"/>
        <w:gridCol w:w="5063"/>
      </w:tblGrid>
      <w:tr w:rsidR="00515814" w:rsidRPr="00515814" w14:paraId="218A4A34" w14:textId="77777777" w:rsidTr="00515814">
        <w:trPr>
          <w:tblCellSpacing w:w="15" w:type="dxa"/>
        </w:trPr>
        <w:tc>
          <w:tcPr>
            <w:tcW w:w="1500" w:type="pct"/>
            <w:hideMark/>
          </w:tcPr>
          <w:p w14:paraId="38B1DCAB" w14:textId="77777777" w:rsidR="00515814" w:rsidRPr="00515814" w:rsidRDefault="00515814" w:rsidP="0051581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b/>
                <w:bCs/>
                <w:sz w:val="24"/>
                <w:szCs w:val="24"/>
                <w:lang w:eastAsia="de-DE"/>
              </w:rPr>
              <w:t>Projekt:</w:t>
            </w:r>
          </w:p>
        </w:tc>
        <w:tc>
          <w:tcPr>
            <w:tcW w:w="0" w:type="auto"/>
            <w:vAlign w:val="center"/>
            <w:hideMark/>
          </w:tcPr>
          <w:p w14:paraId="1A6B4D89" w14:textId="77777777" w:rsidR="00515814" w:rsidRPr="00515814" w:rsidRDefault="00515814"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Smart Logic</w:t>
            </w:r>
          </w:p>
        </w:tc>
      </w:tr>
      <w:tr w:rsidR="00515814" w:rsidRPr="00515814" w14:paraId="40F6443E" w14:textId="77777777" w:rsidTr="00515814">
        <w:trPr>
          <w:tblCellSpacing w:w="15" w:type="dxa"/>
        </w:trPr>
        <w:tc>
          <w:tcPr>
            <w:tcW w:w="1500" w:type="pct"/>
            <w:hideMark/>
          </w:tcPr>
          <w:p w14:paraId="514D60AA" w14:textId="77777777" w:rsidR="00515814" w:rsidRPr="00515814" w:rsidRDefault="00515814" w:rsidP="0051581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b/>
                <w:bCs/>
                <w:sz w:val="24"/>
                <w:szCs w:val="24"/>
                <w:lang w:eastAsia="de-DE"/>
              </w:rPr>
              <w:t>Autor:</w:t>
            </w:r>
          </w:p>
        </w:tc>
        <w:tc>
          <w:tcPr>
            <w:tcW w:w="0" w:type="auto"/>
            <w:vAlign w:val="center"/>
            <w:hideMark/>
          </w:tcPr>
          <w:p w14:paraId="2082474E" w14:textId="77777777" w:rsidR="00515814" w:rsidRPr="00515814" w:rsidRDefault="00515814"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Werner Iberl</w:t>
            </w:r>
            <w:r w:rsidR="00DF4A16">
              <w:rPr>
                <w:rFonts w:ascii="Times New Roman" w:eastAsia="Times New Roman" w:hAnsi="Times New Roman" w:cs="Times New Roman"/>
                <w:sz w:val="24"/>
                <w:szCs w:val="24"/>
                <w:lang w:eastAsia="de-DE"/>
              </w:rPr>
              <w:t xml:space="preserve"> – iberl@verkehr.tu-darmstadt.de</w:t>
            </w:r>
          </w:p>
        </w:tc>
      </w:tr>
      <w:tr w:rsidR="00515814" w:rsidRPr="00515814" w14:paraId="74403FA7" w14:textId="77777777" w:rsidTr="00515814">
        <w:trPr>
          <w:tblCellSpacing w:w="15" w:type="dxa"/>
        </w:trPr>
        <w:tc>
          <w:tcPr>
            <w:tcW w:w="1500" w:type="pct"/>
            <w:hideMark/>
          </w:tcPr>
          <w:p w14:paraId="42A4CE3F" w14:textId="77777777" w:rsidR="00515814" w:rsidRPr="00515814" w:rsidRDefault="00515814" w:rsidP="0051581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b/>
                <w:bCs/>
                <w:sz w:val="24"/>
                <w:szCs w:val="24"/>
                <w:lang w:eastAsia="de-DE"/>
              </w:rPr>
              <w:t>Version:</w:t>
            </w:r>
          </w:p>
        </w:tc>
        <w:tc>
          <w:tcPr>
            <w:tcW w:w="0" w:type="auto"/>
            <w:vAlign w:val="center"/>
            <w:hideMark/>
          </w:tcPr>
          <w:p w14:paraId="47892AEA" w14:textId="77777777" w:rsidR="00515814" w:rsidRPr="00515814" w:rsidRDefault="00515814"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0.4</w:t>
            </w:r>
          </w:p>
        </w:tc>
      </w:tr>
      <w:tr w:rsidR="00515814" w:rsidRPr="00515814" w14:paraId="1D28269B" w14:textId="77777777" w:rsidTr="00515814">
        <w:trPr>
          <w:tblCellSpacing w:w="15" w:type="dxa"/>
        </w:trPr>
        <w:tc>
          <w:tcPr>
            <w:tcW w:w="1500" w:type="pct"/>
            <w:hideMark/>
          </w:tcPr>
          <w:p w14:paraId="5FD6D20B" w14:textId="77777777" w:rsidR="00515814" w:rsidRPr="00515814" w:rsidRDefault="00515814" w:rsidP="0051581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b/>
                <w:bCs/>
                <w:sz w:val="24"/>
                <w:szCs w:val="24"/>
                <w:lang w:eastAsia="de-DE"/>
              </w:rPr>
              <w:t>Letzte Änderung:</w:t>
            </w:r>
          </w:p>
        </w:tc>
        <w:tc>
          <w:tcPr>
            <w:tcW w:w="0" w:type="auto"/>
            <w:vAlign w:val="center"/>
            <w:hideMark/>
          </w:tcPr>
          <w:p w14:paraId="4F44CAE2" w14:textId="77777777" w:rsidR="00515814" w:rsidRPr="00515814" w:rsidRDefault="00515814"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02.10.2020</w:t>
            </w:r>
          </w:p>
        </w:tc>
      </w:tr>
      <w:tr w:rsidR="00515814" w:rsidRPr="00515814" w14:paraId="173DF794" w14:textId="77777777" w:rsidTr="00515814">
        <w:trPr>
          <w:tblCellSpacing w:w="15" w:type="dxa"/>
        </w:trPr>
        <w:tc>
          <w:tcPr>
            <w:tcW w:w="1500" w:type="pct"/>
            <w:hideMark/>
          </w:tcPr>
          <w:p w14:paraId="285DCE5E" w14:textId="77777777" w:rsidR="00515814" w:rsidRPr="00515814" w:rsidRDefault="00F239D9" w:rsidP="00F239D9">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b/>
                <w:bCs/>
                <w:sz w:val="24"/>
                <w:szCs w:val="24"/>
                <w:lang w:eastAsia="de-DE"/>
              </w:rPr>
              <w:t>Ablage dieser Doku</w:t>
            </w:r>
          </w:p>
        </w:tc>
        <w:tc>
          <w:tcPr>
            <w:tcW w:w="0" w:type="auto"/>
            <w:vAlign w:val="center"/>
            <w:hideMark/>
          </w:tcPr>
          <w:p w14:paraId="31C2BF9F" w14:textId="77777777" w:rsidR="00515814" w:rsidRPr="00515814" w:rsidRDefault="00153731" w:rsidP="00515814">
            <w:pPr>
              <w:spacing w:before="100" w:beforeAutospacing="1" w:after="100" w:afterAutospacing="1" w:line="240" w:lineRule="auto"/>
              <w:rPr>
                <w:rFonts w:ascii="Times New Roman" w:eastAsia="Times New Roman" w:hAnsi="Times New Roman" w:cs="Times New Roman"/>
                <w:sz w:val="24"/>
                <w:szCs w:val="24"/>
                <w:lang w:eastAsia="de-DE"/>
              </w:rPr>
            </w:pPr>
            <w:hyperlink r:id="rId4" w:history="1">
              <w:r w:rsidR="00F239D9" w:rsidRPr="00810C60">
                <w:rPr>
                  <w:rStyle w:val="Hyperlink"/>
                  <w:rFonts w:ascii="Times New Roman" w:eastAsia="Times New Roman" w:hAnsi="Times New Roman" w:cs="Times New Roman"/>
                  <w:sz w:val="24"/>
                  <w:szCs w:val="24"/>
                  <w:lang w:eastAsia="de-DE"/>
                </w:rPr>
                <w:t>https://www.disposim.de/issues/2433</w:t>
              </w:r>
            </w:hyperlink>
          </w:p>
        </w:tc>
      </w:tr>
      <w:tr w:rsidR="00F239D9" w:rsidRPr="005A2874" w14:paraId="60B93AE2" w14:textId="77777777" w:rsidTr="00515814">
        <w:trPr>
          <w:tblCellSpacing w:w="15" w:type="dxa"/>
        </w:trPr>
        <w:tc>
          <w:tcPr>
            <w:tcW w:w="1500" w:type="pct"/>
          </w:tcPr>
          <w:p w14:paraId="3F4FA0D0" w14:textId="77777777" w:rsidR="00F239D9" w:rsidRPr="00515814" w:rsidRDefault="00F239D9" w:rsidP="00515814">
            <w:pPr>
              <w:spacing w:after="0" w:line="240" w:lineRule="auto"/>
              <w:rPr>
                <w:rFonts w:ascii="Times New Roman" w:eastAsia="Times New Roman" w:hAnsi="Times New Roman" w:cs="Times New Roman"/>
                <w:b/>
                <w:bCs/>
                <w:sz w:val="24"/>
                <w:szCs w:val="24"/>
                <w:lang w:eastAsia="de-DE"/>
              </w:rPr>
            </w:pPr>
            <w:r>
              <w:rPr>
                <w:rFonts w:ascii="Times New Roman" w:eastAsia="Times New Roman" w:hAnsi="Times New Roman" w:cs="Times New Roman"/>
                <w:b/>
                <w:bCs/>
                <w:sz w:val="24"/>
                <w:szCs w:val="24"/>
                <w:lang w:eastAsia="de-DE"/>
              </w:rPr>
              <w:t>Java-Packet</w:t>
            </w:r>
          </w:p>
        </w:tc>
        <w:tc>
          <w:tcPr>
            <w:tcW w:w="0" w:type="auto"/>
            <w:vAlign w:val="center"/>
          </w:tcPr>
          <w:p w14:paraId="6CD9204E" w14:textId="77777777" w:rsidR="00F239D9" w:rsidRPr="005A2874" w:rsidRDefault="00F239D9" w:rsidP="00515814">
            <w:pPr>
              <w:spacing w:before="100" w:beforeAutospacing="1" w:after="100" w:afterAutospacing="1" w:line="240" w:lineRule="auto"/>
              <w:rPr>
                <w:rFonts w:ascii="Times New Roman" w:eastAsia="Times New Roman" w:hAnsi="Times New Roman" w:cs="Times New Roman"/>
                <w:sz w:val="24"/>
                <w:szCs w:val="24"/>
                <w:lang w:eastAsia="de-DE"/>
              </w:rPr>
            </w:pPr>
            <w:r w:rsidRPr="005A2874">
              <w:rPr>
                <w:rFonts w:ascii="Times New Roman" w:eastAsia="Times New Roman" w:hAnsi="Times New Roman" w:cs="Times New Roman"/>
                <w:sz w:val="24"/>
                <w:szCs w:val="24"/>
                <w:lang w:eastAsia="de-DE"/>
              </w:rPr>
              <w:t>de.ibw.smart.logic.safety in src/test</w:t>
            </w:r>
          </w:p>
        </w:tc>
      </w:tr>
      <w:tr w:rsidR="00F239D9" w:rsidRPr="00515814" w14:paraId="7DDBE779" w14:textId="77777777" w:rsidTr="00515814">
        <w:trPr>
          <w:tblCellSpacing w:w="15" w:type="dxa"/>
        </w:trPr>
        <w:tc>
          <w:tcPr>
            <w:tcW w:w="1500" w:type="pct"/>
          </w:tcPr>
          <w:p w14:paraId="3D14D555" w14:textId="77777777" w:rsidR="00F239D9" w:rsidRDefault="00F239D9" w:rsidP="00515814">
            <w:pPr>
              <w:spacing w:after="0" w:line="240" w:lineRule="auto"/>
              <w:rPr>
                <w:rFonts w:ascii="Times New Roman" w:eastAsia="Times New Roman" w:hAnsi="Times New Roman" w:cs="Times New Roman"/>
                <w:b/>
                <w:bCs/>
                <w:sz w:val="24"/>
                <w:szCs w:val="24"/>
                <w:lang w:eastAsia="de-DE"/>
              </w:rPr>
            </w:pPr>
            <w:r>
              <w:rPr>
                <w:rFonts w:ascii="Times New Roman" w:eastAsia="Times New Roman" w:hAnsi="Times New Roman" w:cs="Times New Roman"/>
                <w:b/>
                <w:bCs/>
                <w:sz w:val="24"/>
                <w:szCs w:val="24"/>
                <w:lang w:eastAsia="de-DE"/>
              </w:rPr>
              <w:t>Java-Datei</w:t>
            </w:r>
          </w:p>
        </w:tc>
        <w:tc>
          <w:tcPr>
            <w:tcW w:w="0" w:type="auto"/>
            <w:vAlign w:val="center"/>
          </w:tcPr>
          <w:p w14:paraId="6348E090" w14:textId="77777777" w:rsidR="00F239D9" w:rsidRDefault="00F239D9"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SmartSafetyRouteIsNonBlockedTest.java</w:t>
            </w:r>
          </w:p>
        </w:tc>
      </w:tr>
    </w:tbl>
    <w:p w14:paraId="784C1420" w14:textId="77777777" w:rsidR="00515814" w:rsidRPr="00515814" w:rsidRDefault="00153731" w:rsidP="00515814">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pict w14:anchorId="57D89883">
          <v:rect id="_x0000_i1026" style="width:0;height:1.5pt" o:hralign="center" o:hrstd="t" o:hrnoshade="t" o:hr="t" fillcolor="black" stroked="f"/>
        </w:pict>
      </w:r>
    </w:p>
    <w:p w14:paraId="19AD038B" w14:textId="77777777" w:rsidR="00515814" w:rsidRDefault="00515814" w:rsidP="000B0B28">
      <w:pPr>
        <w:pStyle w:val="berschrift1"/>
        <w:rPr>
          <w:rFonts w:eastAsia="Times New Roman"/>
          <w:lang w:eastAsia="de-DE"/>
        </w:rPr>
      </w:pPr>
      <w:r w:rsidRPr="00515814">
        <w:rPr>
          <w:rFonts w:eastAsia="Times New Roman"/>
          <w:lang w:eastAsia="de-DE"/>
        </w:rPr>
        <w:t>Testbeschreibung</w:t>
      </w:r>
    </w:p>
    <w:p w14:paraId="1D6D9EF9" w14:textId="77777777" w:rsidR="000B0B28" w:rsidRPr="000B0B28" w:rsidRDefault="000B0B28" w:rsidP="000B0B28">
      <w:pPr>
        <w:spacing w:before="100" w:beforeAutospacing="1" w:after="100" w:afterAutospacing="1" w:line="240" w:lineRule="auto"/>
        <w:rPr>
          <w:rFonts w:ascii="Times New Roman" w:eastAsia="Times New Roman" w:hAnsi="Times New Roman" w:cs="Times New Roman"/>
          <w:sz w:val="24"/>
          <w:szCs w:val="24"/>
          <w:lang w:eastAsia="de-DE"/>
        </w:rPr>
      </w:pPr>
      <w:bookmarkStart w:id="0" w:name="_GoBack"/>
      <w:r w:rsidRPr="000B0B28">
        <w:rPr>
          <w:rFonts w:ascii="Times New Roman" w:eastAsia="Times New Roman" w:hAnsi="Times New Roman" w:cs="Times New Roman"/>
          <w:sz w:val="24"/>
          <w:szCs w:val="24"/>
          <w:lang w:eastAsia="de-DE"/>
        </w:rPr>
        <w:t xml:space="preserve">Innerhalb der Smart-Logic </w:t>
      </w:r>
      <w:commentRangeStart w:id="1"/>
      <w:r w:rsidRPr="000B0B28">
        <w:rPr>
          <w:rFonts w:ascii="Times New Roman" w:eastAsia="Times New Roman" w:hAnsi="Times New Roman" w:cs="Times New Roman"/>
          <w:sz w:val="24"/>
          <w:szCs w:val="24"/>
          <w:lang w:eastAsia="de-DE"/>
        </w:rPr>
        <w:t xml:space="preserve">wurde </w:t>
      </w:r>
      <w:commentRangeEnd w:id="1"/>
      <w:r w:rsidR="005A2874">
        <w:rPr>
          <w:rStyle w:val="Kommentarzeichen"/>
        </w:rPr>
        <w:commentReference w:id="1"/>
      </w:r>
      <w:r w:rsidRPr="000B0B28">
        <w:rPr>
          <w:rFonts w:ascii="Times New Roman" w:eastAsia="Times New Roman" w:hAnsi="Times New Roman" w:cs="Times New Roman"/>
          <w:sz w:val="24"/>
          <w:szCs w:val="24"/>
          <w:lang w:eastAsia="de-DE"/>
        </w:rPr>
        <w:t xml:space="preserve">das Testen der </w:t>
      </w:r>
      <w:ins w:id="2" w:author="Frederik Düpmeier" w:date="2020-10-05T15:51:00Z">
        <w:r w:rsidR="005A2874">
          <w:rPr>
            <w:rFonts w:ascii="Times New Roman" w:eastAsia="Times New Roman" w:hAnsi="Times New Roman" w:cs="Times New Roman"/>
            <w:sz w:val="24"/>
            <w:szCs w:val="24"/>
            <w:lang w:eastAsia="de-DE"/>
          </w:rPr>
          <w:t>„</w:t>
        </w:r>
      </w:ins>
      <w:commentRangeStart w:id="3"/>
      <w:r w:rsidRPr="000B0B28">
        <w:rPr>
          <w:rFonts w:ascii="Times New Roman" w:eastAsia="Times New Roman" w:hAnsi="Times New Roman" w:cs="Times New Roman"/>
          <w:sz w:val="24"/>
          <w:szCs w:val="24"/>
          <w:lang w:eastAsia="de-DE"/>
        </w:rPr>
        <w:t>Blockierten Routen</w:t>
      </w:r>
      <w:ins w:id="4" w:author="Frederik Düpmeier" w:date="2020-10-05T15:51:00Z">
        <w:r w:rsidR="005A2874">
          <w:rPr>
            <w:rFonts w:ascii="Times New Roman" w:eastAsia="Times New Roman" w:hAnsi="Times New Roman" w:cs="Times New Roman"/>
            <w:sz w:val="24"/>
            <w:szCs w:val="24"/>
            <w:lang w:eastAsia="de-DE"/>
          </w:rPr>
          <w:t>“</w:t>
        </w:r>
      </w:ins>
      <w:r w:rsidRPr="000B0B28">
        <w:rPr>
          <w:rFonts w:ascii="Times New Roman" w:eastAsia="Times New Roman" w:hAnsi="Times New Roman" w:cs="Times New Roman"/>
          <w:sz w:val="24"/>
          <w:szCs w:val="24"/>
          <w:lang w:eastAsia="de-DE"/>
        </w:rPr>
        <w:t xml:space="preserve"> </w:t>
      </w:r>
      <w:commentRangeEnd w:id="3"/>
      <w:r w:rsidR="005A2874">
        <w:rPr>
          <w:rStyle w:val="Kommentarzeichen"/>
        </w:rPr>
        <w:commentReference w:id="3"/>
      </w:r>
      <w:r w:rsidRPr="000B0B28">
        <w:rPr>
          <w:rFonts w:ascii="Times New Roman" w:eastAsia="Times New Roman" w:hAnsi="Times New Roman" w:cs="Times New Roman"/>
          <w:sz w:val="24"/>
          <w:szCs w:val="24"/>
          <w:lang w:eastAsia="de-DE"/>
        </w:rPr>
        <w:t>notwendig.</w:t>
      </w:r>
      <w:r>
        <w:rPr>
          <w:rFonts w:ascii="Times New Roman" w:eastAsia="Times New Roman" w:hAnsi="Times New Roman" w:cs="Times New Roman"/>
          <w:sz w:val="24"/>
          <w:szCs w:val="24"/>
          <w:lang w:eastAsia="de-DE"/>
        </w:rPr>
        <w:t xml:space="preserve"> </w:t>
      </w:r>
      <w:r w:rsidRPr="000B0B28">
        <w:rPr>
          <w:rFonts w:ascii="Times New Roman" w:eastAsia="Times New Roman" w:hAnsi="Times New Roman" w:cs="Times New Roman"/>
          <w:sz w:val="24"/>
          <w:szCs w:val="24"/>
          <w:lang w:eastAsia="de-DE"/>
        </w:rPr>
        <w:t>Es werden die Testfälle beschrieben. Dabei werden zeitabhängige Test von zeitunabhängige Tests unterschieden.</w:t>
      </w:r>
      <w:r w:rsidR="00F239D9">
        <w:rPr>
          <w:rFonts w:ascii="Times New Roman" w:eastAsia="Times New Roman" w:hAnsi="Times New Roman" w:cs="Times New Roman"/>
          <w:sz w:val="24"/>
          <w:szCs w:val="24"/>
          <w:lang w:eastAsia="de-DE"/>
        </w:rPr>
        <w:t xml:space="preserve"> </w:t>
      </w:r>
    </w:p>
    <w:bookmarkEnd w:id="0"/>
    <w:p w14:paraId="11788822" w14:textId="77777777" w:rsidR="00515814" w:rsidRDefault="00515814" w:rsidP="000B0B28">
      <w:pPr>
        <w:pStyle w:val="berschrift1"/>
        <w:rPr>
          <w:rFonts w:eastAsia="Times New Roman"/>
          <w:lang w:eastAsia="de-DE"/>
        </w:rPr>
      </w:pPr>
      <w:commentRangeStart w:id="5"/>
      <w:r w:rsidRPr="00515814">
        <w:rPr>
          <w:rFonts w:eastAsia="Times New Roman"/>
          <w:lang w:eastAsia="de-DE"/>
        </w:rPr>
        <w:t>Testfälle</w:t>
      </w:r>
      <w:commentRangeEnd w:id="5"/>
      <w:r w:rsidR="00EB1A3A">
        <w:rPr>
          <w:rStyle w:val="Kommentarzeichen"/>
          <w:rFonts w:asciiTheme="minorHAnsi" w:eastAsiaTheme="minorHAnsi" w:hAnsiTheme="minorHAnsi" w:cstheme="minorBidi"/>
          <w:color w:val="auto"/>
        </w:rPr>
        <w:commentReference w:id="5"/>
      </w:r>
    </w:p>
    <w:p w14:paraId="580B3360" w14:textId="77777777" w:rsidR="000B0B28" w:rsidRDefault="000B0B28" w:rsidP="00515814">
      <w:pPr>
        <w:spacing w:before="100" w:beforeAutospacing="1" w:after="100" w:afterAutospacing="1" w:line="240" w:lineRule="auto"/>
        <w:rPr>
          <w:rFonts w:ascii="Times New Roman" w:eastAsia="Times New Roman" w:hAnsi="Times New Roman" w:cs="Times New Roman"/>
          <w:sz w:val="24"/>
          <w:szCs w:val="24"/>
          <w:lang w:eastAsia="de-DE"/>
        </w:rPr>
      </w:pPr>
      <w:r w:rsidRPr="000B0B28">
        <w:rPr>
          <w:rFonts w:ascii="Times New Roman" w:eastAsia="Times New Roman" w:hAnsi="Times New Roman" w:cs="Times New Roman"/>
          <w:sz w:val="24"/>
          <w:szCs w:val="24"/>
          <w:lang w:eastAsia="de-DE"/>
        </w:rPr>
        <w:t xml:space="preserve">Tests hängen von der Länge der betrachteten Route ab. Routen werde mit einer vorgegebenen Länge </w:t>
      </w:r>
      <w:del w:id="6" w:author="Frederik Düpmeier" w:date="2020-10-05T15:55:00Z">
        <w:r w:rsidRPr="000B0B28" w:rsidDel="005A2874">
          <w:rPr>
            <w:rFonts w:ascii="Times New Roman" w:eastAsia="Times New Roman" w:hAnsi="Times New Roman" w:cs="Times New Roman"/>
            <w:sz w:val="24"/>
            <w:szCs w:val="24"/>
            <w:lang w:eastAsia="de-DE"/>
          </w:rPr>
          <w:delText xml:space="preserve">aus </w:delText>
        </w:r>
      </w:del>
      <w:ins w:id="7" w:author="Frederik Düpmeier" w:date="2020-10-05T15:55:00Z">
        <w:r w:rsidR="005A2874">
          <w:rPr>
            <w:rFonts w:ascii="Times New Roman" w:eastAsia="Times New Roman" w:hAnsi="Times New Roman" w:cs="Times New Roman"/>
            <w:sz w:val="24"/>
            <w:szCs w:val="24"/>
            <w:lang w:eastAsia="de-DE"/>
          </w:rPr>
          <w:t>per</w:t>
        </w:r>
        <w:r w:rsidR="005A2874" w:rsidRPr="000B0B28">
          <w:rPr>
            <w:rFonts w:ascii="Times New Roman" w:eastAsia="Times New Roman" w:hAnsi="Times New Roman" w:cs="Times New Roman"/>
            <w:sz w:val="24"/>
            <w:szCs w:val="24"/>
            <w:lang w:eastAsia="de-DE"/>
          </w:rPr>
          <w:t xml:space="preserve"> </w:t>
        </w:r>
      </w:ins>
      <w:r w:rsidRPr="000B0B28">
        <w:rPr>
          <w:rFonts w:ascii="Times New Roman" w:eastAsia="Times New Roman" w:hAnsi="Times New Roman" w:cs="Times New Roman"/>
          <w:sz w:val="24"/>
          <w:szCs w:val="24"/>
          <w:lang w:eastAsia="de-DE"/>
        </w:rPr>
        <w:t xml:space="preserve">Zufall </w:t>
      </w:r>
      <w:commentRangeStart w:id="8"/>
      <w:r w:rsidRPr="000B0B28">
        <w:rPr>
          <w:rFonts w:ascii="Times New Roman" w:eastAsia="Times New Roman" w:hAnsi="Times New Roman" w:cs="Times New Roman"/>
          <w:sz w:val="24"/>
          <w:szCs w:val="24"/>
          <w:lang w:eastAsia="de-DE"/>
        </w:rPr>
        <w:t>aus Plan-Pro</w:t>
      </w:r>
      <w:commentRangeEnd w:id="8"/>
      <w:r w:rsidR="005A2874">
        <w:rPr>
          <w:rStyle w:val="Kommentarzeichen"/>
        </w:rPr>
        <w:commentReference w:id="8"/>
      </w:r>
      <w:r w:rsidRPr="000B0B28">
        <w:rPr>
          <w:rFonts w:ascii="Times New Roman" w:eastAsia="Times New Roman" w:hAnsi="Times New Roman" w:cs="Times New Roman"/>
          <w:sz w:val="24"/>
          <w:szCs w:val="24"/>
          <w:lang w:eastAsia="de-DE"/>
        </w:rPr>
        <w:t xml:space="preserve"> generiert. Über eine ausreichend große Länge kann ein </w:t>
      </w:r>
      <w:commentRangeStart w:id="9"/>
      <w:r w:rsidRPr="000B0B28">
        <w:rPr>
          <w:rFonts w:ascii="Times New Roman" w:eastAsia="Times New Roman" w:hAnsi="Times New Roman" w:cs="Times New Roman"/>
          <w:sz w:val="24"/>
          <w:szCs w:val="24"/>
          <w:lang w:eastAsia="de-DE"/>
        </w:rPr>
        <w:t>Testdatum für Blockaden</w:t>
      </w:r>
      <w:commentRangeEnd w:id="9"/>
      <w:r w:rsidR="005A2874">
        <w:rPr>
          <w:rStyle w:val="Kommentarzeichen"/>
        </w:rPr>
        <w:commentReference w:id="9"/>
      </w:r>
      <w:r w:rsidRPr="000B0B28">
        <w:rPr>
          <w:rFonts w:ascii="Times New Roman" w:eastAsia="Times New Roman" w:hAnsi="Times New Roman" w:cs="Times New Roman"/>
          <w:sz w:val="24"/>
          <w:szCs w:val="24"/>
          <w:lang w:eastAsia="de-DE"/>
        </w:rPr>
        <w:t xml:space="preserve"> verwendet werden.</w:t>
      </w:r>
    </w:p>
    <w:p w14:paraId="40BEDE77" w14:textId="77777777" w:rsidR="000B0B28" w:rsidRPr="000B0B28" w:rsidRDefault="000B0B28" w:rsidP="000B0B28">
      <w:pPr>
        <w:spacing w:before="100" w:beforeAutospacing="1" w:after="100" w:afterAutospacing="1" w:line="240" w:lineRule="auto"/>
        <w:rPr>
          <w:rFonts w:ascii="Times New Roman" w:eastAsia="Times New Roman" w:hAnsi="Times New Roman" w:cs="Times New Roman"/>
          <w:sz w:val="24"/>
          <w:szCs w:val="24"/>
          <w:lang w:eastAsia="de-DE"/>
        </w:rPr>
      </w:pPr>
      <w:r w:rsidRPr="000B0B28">
        <w:rPr>
          <w:rFonts w:ascii="Times New Roman" w:eastAsia="Times New Roman" w:hAnsi="Times New Roman" w:cs="Times New Roman"/>
          <w:sz w:val="24"/>
          <w:szCs w:val="24"/>
          <w:lang w:eastAsia="de-DE"/>
        </w:rPr>
        <w:t xml:space="preserve">Allgemein können </w:t>
      </w:r>
      <w:commentRangeStart w:id="10"/>
      <w:r w:rsidRPr="000B0B28">
        <w:rPr>
          <w:rFonts w:ascii="Times New Roman" w:eastAsia="Times New Roman" w:hAnsi="Times New Roman" w:cs="Times New Roman"/>
          <w:sz w:val="24"/>
          <w:szCs w:val="24"/>
          <w:lang w:eastAsia="de-DE"/>
        </w:rPr>
        <w:t>Streckenabschnitte</w:t>
      </w:r>
      <w:commentRangeEnd w:id="10"/>
      <w:r w:rsidR="005A2874">
        <w:rPr>
          <w:rStyle w:val="Kommentarzeichen"/>
        </w:rPr>
        <w:commentReference w:id="10"/>
      </w:r>
      <w:r w:rsidRPr="000B0B28">
        <w:rPr>
          <w:rFonts w:ascii="Times New Roman" w:eastAsia="Times New Roman" w:hAnsi="Times New Roman" w:cs="Times New Roman"/>
          <w:sz w:val="24"/>
          <w:szCs w:val="24"/>
          <w:lang w:eastAsia="de-DE"/>
        </w:rPr>
        <w:t xml:space="preserve"> und </w:t>
      </w:r>
      <w:commentRangeStart w:id="11"/>
      <w:r w:rsidRPr="000B0B28">
        <w:rPr>
          <w:rFonts w:ascii="Times New Roman" w:eastAsia="Times New Roman" w:hAnsi="Times New Roman" w:cs="Times New Roman"/>
          <w:sz w:val="24"/>
          <w:szCs w:val="24"/>
          <w:lang w:eastAsia="de-DE"/>
        </w:rPr>
        <w:t xml:space="preserve">einzelne Weichen blockiert </w:t>
      </w:r>
      <w:commentRangeEnd w:id="11"/>
      <w:r w:rsidR="00E14966">
        <w:rPr>
          <w:rStyle w:val="Kommentarzeichen"/>
        </w:rPr>
        <w:commentReference w:id="11"/>
      </w:r>
      <w:r w:rsidRPr="000B0B28">
        <w:rPr>
          <w:rFonts w:ascii="Times New Roman" w:eastAsia="Times New Roman" w:hAnsi="Times New Roman" w:cs="Times New Roman"/>
          <w:sz w:val="24"/>
          <w:szCs w:val="24"/>
          <w:lang w:eastAsia="de-DE"/>
        </w:rPr>
        <w:t>sein. Andere Elemente können nicht getestet werden, weil sie nicht unterstützt werden. Ein Zug hat eine Länge</w:t>
      </w:r>
      <w:ins w:id="12" w:author="Frederik Düpmeier" w:date="2020-10-05T15:58:00Z">
        <w:r w:rsidR="005A2874">
          <w:rPr>
            <w:rFonts w:ascii="Times New Roman" w:eastAsia="Times New Roman" w:hAnsi="Times New Roman" w:cs="Times New Roman"/>
            <w:sz w:val="24"/>
            <w:szCs w:val="24"/>
            <w:lang w:eastAsia="de-DE"/>
          </w:rPr>
          <w:t xml:space="preserve">. Diese Länge kann größer sein, als die </w:t>
        </w:r>
        <w:commentRangeStart w:id="13"/>
        <w:r w:rsidR="005A2874">
          <w:rPr>
            <w:rFonts w:ascii="Times New Roman" w:eastAsia="Times New Roman" w:hAnsi="Times New Roman" w:cs="Times New Roman"/>
            <w:sz w:val="24"/>
            <w:szCs w:val="24"/>
            <w:lang w:eastAsia="de-DE"/>
          </w:rPr>
          <w:t>Länge der MA</w:t>
        </w:r>
        <w:commentRangeEnd w:id="13"/>
        <w:r w:rsidR="00906B4E">
          <w:rPr>
            <w:rStyle w:val="Kommentarzeichen"/>
          </w:rPr>
          <w:commentReference w:id="13"/>
        </w:r>
        <w:r w:rsidR="005A2874">
          <w:rPr>
            <w:rFonts w:ascii="Times New Roman" w:eastAsia="Times New Roman" w:hAnsi="Times New Roman" w:cs="Times New Roman"/>
            <w:sz w:val="24"/>
            <w:szCs w:val="24"/>
            <w:lang w:eastAsia="de-DE"/>
          </w:rPr>
          <w:t>.</w:t>
        </w:r>
      </w:ins>
      <w:del w:id="14" w:author="Frederik Düpmeier" w:date="2020-10-05T15:58:00Z">
        <w:r w:rsidRPr="000B0B28" w:rsidDel="005A2874">
          <w:rPr>
            <w:rFonts w:ascii="Times New Roman" w:eastAsia="Times New Roman" w:hAnsi="Times New Roman" w:cs="Times New Roman"/>
            <w:sz w:val="24"/>
            <w:szCs w:val="24"/>
            <w:lang w:eastAsia="de-DE"/>
          </w:rPr>
          <w:delText xml:space="preserve"> und kann auch über die beantragten MA Elemente hinausgehen.</w:delText>
        </w:r>
      </w:del>
      <w:r>
        <w:rPr>
          <w:rFonts w:ascii="Times New Roman" w:eastAsia="Times New Roman" w:hAnsi="Times New Roman" w:cs="Times New Roman"/>
          <w:sz w:val="24"/>
          <w:szCs w:val="24"/>
          <w:lang w:eastAsia="de-DE"/>
        </w:rPr>
        <w:t xml:space="preserve"> </w:t>
      </w:r>
      <w:r w:rsidRPr="000B0B28">
        <w:rPr>
          <w:rFonts w:ascii="Times New Roman" w:eastAsia="Times New Roman" w:hAnsi="Times New Roman" w:cs="Times New Roman"/>
          <w:sz w:val="24"/>
          <w:szCs w:val="24"/>
          <w:lang w:eastAsia="de-DE"/>
        </w:rPr>
        <w:t xml:space="preserve">Weiterhin gilt, dass eine Weiche über einen Streckenabschnitt </w:t>
      </w:r>
      <w:commentRangeStart w:id="15"/>
      <w:r w:rsidRPr="000B0B28">
        <w:rPr>
          <w:rFonts w:ascii="Times New Roman" w:eastAsia="Times New Roman" w:hAnsi="Times New Roman" w:cs="Times New Roman"/>
          <w:sz w:val="24"/>
          <w:szCs w:val="24"/>
          <w:lang w:eastAsia="de-DE"/>
        </w:rPr>
        <w:t>blockiert</w:t>
      </w:r>
      <w:commentRangeEnd w:id="15"/>
      <w:r w:rsidR="00906B4E">
        <w:rPr>
          <w:rStyle w:val="Kommentarzeichen"/>
        </w:rPr>
        <w:commentReference w:id="15"/>
      </w:r>
      <w:r w:rsidRPr="000B0B28">
        <w:rPr>
          <w:rFonts w:ascii="Times New Roman" w:eastAsia="Times New Roman" w:hAnsi="Times New Roman" w:cs="Times New Roman"/>
          <w:sz w:val="24"/>
          <w:szCs w:val="24"/>
          <w:lang w:eastAsia="de-DE"/>
        </w:rPr>
        <w:t>, weil die Weiche im Stellwerk hin zu den Grenz</w:t>
      </w:r>
      <w:ins w:id="16" w:author="Frederik Düpmeier" w:date="2020-10-05T16:00:00Z">
        <w:r w:rsidR="00906B4E">
          <w:rPr>
            <w:rFonts w:ascii="Times New Roman" w:eastAsia="Times New Roman" w:hAnsi="Times New Roman" w:cs="Times New Roman"/>
            <w:sz w:val="24"/>
            <w:szCs w:val="24"/>
            <w:lang w:eastAsia="de-DE"/>
          </w:rPr>
          <w:t>zeichen</w:t>
        </w:r>
      </w:ins>
      <w:del w:id="17" w:author="Frederik Düpmeier" w:date="2020-10-05T16:00:00Z">
        <w:r w:rsidRPr="000B0B28" w:rsidDel="00906B4E">
          <w:rPr>
            <w:rFonts w:ascii="Times New Roman" w:eastAsia="Times New Roman" w:hAnsi="Times New Roman" w:cs="Times New Roman"/>
            <w:sz w:val="24"/>
            <w:szCs w:val="24"/>
            <w:lang w:eastAsia="de-DE"/>
          </w:rPr>
          <w:delText>signalen</w:delText>
        </w:r>
      </w:del>
      <w:r w:rsidRPr="000B0B28">
        <w:rPr>
          <w:rFonts w:ascii="Times New Roman" w:eastAsia="Times New Roman" w:hAnsi="Times New Roman" w:cs="Times New Roman"/>
          <w:sz w:val="24"/>
          <w:szCs w:val="24"/>
          <w:lang w:eastAsia="de-DE"/>
        </w:rPr>
        <w:t xml:space="preserve"> eine Ausdehnung hat.</w:t>
      </w:r>
      <w:r>
        <w:rPr>
          <w:rFonts w:ascii="Times New Roman" w:eastAsia="Times New Roman" w:hAnsi="Times New Roman" w:cs="Times New Roman"/>
          <w:sz w:val="24"/>
          <w:szCs w:val="24"/>
          <w:lang w:eastAsia="de-DE"/>
        </w:rPr>
        <w:t xml:space="preserve"> </w:t>
      </w:r>
      <w:r w:rsidRPr="000B0B28">
        <w:rPr>
          <w:rFonts w:ascii="Times New Roman" w:eastAsia="Times New Roman" w:hAnsi="Times New Roman" w:cs="Times New Roman"/>
          <w:sz w:val="24"/>
          <w:szCs w:val="24"/>
          <w:lang w:eastAsia="de-DE"/>
        </w:rPr>
        <w:t>Es können Abschnitte wegen Weichenstellungen blockiert sein oder wegen mehreren Zügen auf der Strecke.</w:t>
      </w:r>
    </w:p>
    <w:p w14:paraId="756946FB" w14:textId="77777777" w:rsidR="000B0B28" w:rsidRPr="000B0B28" w:rsidRDefault="000B0B28" w:rsidP="000B0B28">
      <w:pPr>
        <w:spacing w:before="100" w:beforeAutospacing="1" w:after="100" w:afterAutospacing="1" w:line="240" w:lineRule="auto"/>
        <w:rPr>
          <w:rFonts w:ascii="Times New Roman" w:eastAsia="Times New Roman" w:hAnsi="Times New Roman" w:cs="Times New Roman"/>
          <w:sz w:val="24"/>
          <w:szCs w:val="24"/>
          <w:lang w:eastAsia="de-DE"/>
        </w:rPr>
      </w:pPr>
      <w:r w:rsidRPr="000B0B28">
        <w:rPr>
          <w:rFonts w:ascii="Times New Roman" w:eastAsia="Times New Roman" w:hAnsi="Times New Roman" w:cs="Times New Roman"/>
          <w:sz w:val="24"/>
          <w:szCs w:val="24"/>
          <w:lang w:eastAsia="de-DE"/>
        </w:rPr>
        <w:t xml:space="preserve">Während des </w:t>
      </w:r>
      <w:commentRangeStart w:id="18"/>
      <w:r w:rsidRPr="000B0B28">
        <w:rPr>
          <w:rFonts w:ascii="Times New Roman" w:eastAsia="Times New Roman" w:hAnsi="Times New Roman" w:cs="Times New Roman"/>
          <w:sz w:val="24"/>
          <w:szCs w:val="24"/>
          <w:lang w:eastAsia="de-DE"/>
        </w:rPr>
        <w:t>Blockier</w:t>
      </w:r>
      <w:commentRangeEnd w:id="18"/>
      <w:r w:rsidR="00906B4E">
        <w:rPr>
          <w:rStyle w:val="Kommentarzeichen"/>
        </w:rPr>
        <w:commentReference w:id="18"/>
      </w:r>
      <w:r w:rsidRPr="000B0B28">
        <w:rPr>
          <w:rFonts w:ascii="Times New Roman" w:eastAsia="Times New Roman" w:hAnsi="Times New Roman" w:cs="Times New Roman"/>
          <w:sz w:val="24"/>
          <w:szCs w:val="24"/>
          <w:lang w:eastAsia="de-DE"/>
        </w:rPr>
        <w:t>-Vorgangs der Smart-Logic sollen auch gleichzeitige Anfragen auftreten</w:t>
      </w:r>
      <w:ins w:id="19" w:author="Frederik Düpmeier" w:date="2020-10-05T16:05:00Z">
        <w:r w:rsidR="00906B4E">
          <w:rPr>
            <w:rFonts w:ascii="Times New Roman" w:eastAsia="Times New Roman" w:hAnsi="Times New Roman" w:cs="Times New Roman"/>
            <w:sz w:val="24"/>
            <w:szCs w:val="24"/>
            <w:lang w:eastAsia="de-DE"/>
          </w:rPr>
          <w:t>.</w:t>
        </w:r>
      </w:ins>
      <w:del w:id="20" w:author="Frederik Düpmeier" w:date="2020-10-05T16:05:00Z">
        <w:r w:rsidRPr="000B0B28" w:rsidDel="00906B4E">
          <w:rPr>
            <w:rFonts w:ascii="Times New Roman" w:eastAsia="Times New Roman" w:hAnsi="Times New Roman" w:cs="Times New Roman"/>
            <w:sz w:val="24"/>
            <w:szCs w:val="24"/>
            <w:lang w:eastAsia="de-DE"/>
          </w:rPr>
          <w:delText>,</w:delText>
        </w:r>
      </w:del>
      <w:r w:rsidRPr="000B0B28">
        <w:rPr>
          <w:rFonts w:ascii="Times New Roman" w:eastAsia="Times New Roman" w:hAnsi="Times New Roman" w:cs="Times New Roman"/>
          <w:sz w:val="24"/>
          <w:szCs w:val="24"/>
          <w:lang w:eastAsia="de-DE"/>
        </w:rPr>
        <w:t xml:space="preserve"> </w:t>
      </w:r>
      <w:ins w:id="21" w:author="Frederik Düpmeier" w:date="2020-10-05T16:05:00Z">
        <w:r w:rsidR="00906B4E">
          <w:rPr>
            <w:rFonts w:ascii="Times New Roman" w:eastAsia="Times New Roman" w:hAnsi="Times New Roman" w:cs="Times New Roman"/>
            <w:sz w:val="24"/>
            <w:szCs w:val="24"/>
            <w:lang w:eastAsia="de-DE"/>
          </w:rPr>
          <w:t>D</w:t>
        </w:r>
      </w:ins>
      <w:del w:id="22" w:author="Frederik Düpmeier" w:date="2020-10-05T16:05:00Z">
        <w:r w:rsidRPr="000B0B28" w:rsidDel="00906B4E">
          <w:rPr>
            <w:rFonts w:ascii="Times New Roman" w:eastAsia="Times New Roman" w:hAnsi="Times New Roman" w:cs="Times New Roman"/>
            <w:sz w:val="24"/>
            <w:szCs w:val="24"/>
            <w:lang w:eastAsia="de-DE"/>
          </w:rPr>
          <w:delText>d</w:delText>
        </w:r>
      </w:del>
      <w:r w:rsidRPr="000B0B28">
        <w:rPr>
          <w:rFonts w:ascii="Times New Roman" w:eastAsia="Times New Roman" w:hAnsi="Times New Roman" w:cs="Times New Roman"/>
          <w:sz w:val="24"/>
          <w:szCs w:val="24"/>
          <w:lang w:eastAsia="de-DE"/>
        </w:rPr>
        <w:t>ies benötigt ein Testverfahren</w:t>
      </w:r>
      <w:ins w:id="23" w:author="Frederik Düpmeier" w:date="2020-10-05T16:04:00Z">
        <w:r w:rsidR="00906B4E">
          <w:rPr>
            <w:rFonts w:ascii="Times New Roman" w:eastAsia="Times New Roman" w:hAnsi="Times New Roman" w:cs="Times New Roman"/>
            <w:sz w:val="24"/>
            <w:szCs w:val="24"/>
            <w:lang w:eastAsia="de-DE"/>
          </w:rPr>
          <w:t>,</w:t>
        </w:r>
      </w:ins>
      <w:r w:rsidRPr="000B0B28">
        <w:rPr>
          <w:rFonts w:ascii="Times New Roman" w:eastAsia="Times New Roman" w:hAnsi="Times New Roman" w:cs="Times New Roman"/>
          <w:sz w:val="24"/>
          <w:szCs w:val="24"/>
          <w:lang w:eastAsia="de-DE"/>
        </w:rPr>
        <w:t xml:space="preserve"> das die Funktion über mehrere Threads umsetzt bzw. aufruft.</w:t>
      </w:r>
    </w:p>
    <w:p w14:paraId="62D4FD86" w14:textId="77777777" w:rsidR="00E61440" w:rsidRDefault="00E61440" w:rsidP="00E61440">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Das </w:t>
      </w:r>
      <w:commentRangeStart w:id="24"/>
      <w:r>
        <w:rPr>
          <w:rFonts w:ascii="Times New Roman" w:eastAsia="Times New Roman" w:hAnsi="Times New Roman" w:cs="Times New Roman"/>
          <w:sz w:val="24"/>
          <w:szCs w:val="24"/>
          <w:lang w:eastAsia="de-DE"/>
        </w:rPr>
        <w:t>Blockier</w:t>
      </w:r>
      <w:commentRangeEnd w:id="24"/>
      <w:r w:rsidR="00906B4E">
        <w:rPr>
          <w:rStyle w:val="Kommentarzeichen"/>
        </w:rPr>
        <w:commentReference w:id="24"/>
      </w:r>
      <w:r>
        <w:rPr>
          <w:rFonts w:ascii="Times New Roman" w:eastAsia="Times New Roman" w:hAnsi="Times New Roman" w:cs="Times New Roman"/>
          <w:sz w:val="24"/>
          <w:szCs w:val="24"/>
          <w:lang w:eastAsia="de-DE"/>
        </w:rPr>
        <w:t xml:space="preserve">-Modul hat drei Parameter zur Übergabe. Es gibt einen </w:t>
      </w:r>
      <w:commentRangeStart w:id="25"/>
      <w:r>
        <w:rPr>
          <w:rFonts w:ascii="Times New Roman" w:eastAsia="Times New Roman" w:hAnsi="Times New Roman" w:cs="Times New Roman"/>
          <w:sz w:val="24"/>
          <w:szCs w:val="24"/>
          <w:lang w:eastAsia="de-DE"/>
        </w:rPr>
        <w:t>Request</w:t>
      </w:r>
      <w:commentRangeEnd w:id="25"/>
      <w:r w:rsidR="00EB1A3A">
        <w:rPr>
          <w:rStyle w:val="Kommentarzeichen"/>
        </w:rPr>
        <w:commentReference w:id="25"/>
      </w:r>
      <w:r>
        <w:rPr>
          <w:rFonts w:ascii="Times New Roman" w:eastAsia="Times New Roman" w:hAnsi="Times New Roman" w:cs="Times New Roman"/>
          <w:sz w:val="24"/>
          <w:szCs w:val="24"/>
          <w:lang w:eastAsia="de-DE"/>
        </w:rPr>
        <w:t xml:space="preserve"> mit Positionsangabe aus dem TMS. Ein weiterer ist die EndOfAuthority EOA, die an das RBC weitergereicht wird und als letzter Parameter wird die Routen-Element-Liste übergeben.</w:t>
      </w:r>
    </w:p>
    <w:p w14:paraId="200EDEB7" w14:textId="77777777" w:rsidR="000B0B28" w:rsidRPr="00515814" w:rsidRDefault="000B0B28" w:rsidP="00515814">
      <w:pPr>
        <w:spacing w:before="100" w:beforeAutospacing="1" w:after="100" w:afterAutospacing="1" w:line="240" w:lineRule="auto"/>
        <w:rPr>
          <w:rFonts w:ascii="Times New Roman" w:eastAsia="Times New Roman" w:hAnsi="Times New Roman" w:cs="Times New Roman"/>
          <w:sz w:val="24"/>
          <w:szCs w:val="24"/>
          <w:lang w:eastAsia="de-DE"/>
        </w:rPr>
      </w:pPr>
    </w:p>
    <w:p w14:paraId="7582CE92" w14:textId="77777777" w:rsidR="00E61440" w:rsidRDefault="00E61440">
      <w:pPr>
        <w:rPr>
          <w:rFonts w:asciiTheme="majorHAnsi" w:eastAsia="Times New Roman" w:hAnsiTheme="majorHAnsi" w:cstheme="majorBidi"/>
          <w:color w:val="2E74B5" w:themeColor="accent1" w:themeShade="BF"/>
          <w:sz w:val="26"/>
          <w:szCs w:val="26"/>
          <w:lang w:eastAsia="de-DE"/>
        </w:rPr>
      </w:pPr>
      <w:r>
        <w:rPr>
          <w:rFonts w:eastAsia="Times New Roman"/>
          <w:lang w:eastAsia="de-DE"/>
        </w:rPr>
        <w:br w:type="page"/>
      </w:r>
    </w:p>
    <w:p w14:paraId="363BAACE" w14:textId="77777777" w:rsidR="00515814" w:rsidRPr="005A2874" w:rsidRDefault="00515814" w:rsidP="000B0B28">
      <w:pPr>
        <w:pStyle w:val="berschrift2"/>
        <w:rPr>
          <w:rFonts w:eastAsia="Times New Roman"/>
          <w:lang w:val="en-US" w:eastAsia="de-DE"/>
          <w:rPrChange w:id="26" w:author="Frederik Düpmeier" w:date="2020-10-05T15:49:00Z">
            <w:rPr>
              <w:rFonts w:eastAsia="Times New Roman"/>
              <w:lang w:eastAsia="de-DE"/>
            </w:rPr>
          </w:rPrChange>
        </w:rPr>
      </w:pPr>
      <w:r w:rsidRPr="005A2874">
        <w:rPr>
          <w:rFonts w:eastAsia="Times New Roman"/>
          <w:lang w:val="en-US" w:eastAsia="de-DE"/>
          <w:rPrChange w:id="27" w:author="Frederik Düpmeier" w:date="2020-10-05T15:49:00Z">
            <w:rPr>
              <w:rFonts w:eastAsia="Times New Roman"/>
              <w:lang w:eastAsia="de-DE"/>
            </w:rPr>
          </w:rPrChange>
        </w:rPr>
        <w:lastRenderedPageBreak/>
        <w:t>Testfall 1</w:t>
      </w:r>
      <w:r w:rsidR="00B002D4" w:rsidRPr="005A2874">
        <w:rPr>
          <w:rFonts w:eastAsia="Times New Roman"/>
          <w:lang w:val="en-US" w:eastAsia="de-DE"/>
          <w:rPrChange w:id="28" w:author="Frederik Düpmeier" w:date="2020-10-05T15:49:00Z">
            <w:rPr>
              <w:rFonts w:eastAsia="Times New Roman"/>
              <w:lang w:eastAsia="de-DE"/>
            </w:rPr>
          </w:rPrChange>
        </w:rPr>
        <w:t xml:space="preserve"> – Check If Main Null Error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96"/>
        <w:gridCol w:w="7260"/>
      </w:tblGrid>
      <w:tr w:rsidR="00E61440" w:rsidRPr="00515814" w14:paraId="4764A80B" w14:textId="77777777" w:rsidTr="0051581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146CBD" w14:textId="77777777" w:rsidR="00515814" w:rsidRPr="00515814" w:rsidRDefault="00515814" w:rsidP="0051581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Testziel </w:t>
            </w:r>
          </w:p>
        </w:tc>
        <w:tc>
          <w:tcPr>
            <w:tcW w:w="0" w:type="auto"/>
            <w:tcBorders>
              <w:top w:val="outset" w:sz="6" w:space="0" w:color="auto"/>
              <w:left w:val="outset" w:sz="6" w:space="0" w:color="auto"/>
              <w:bottom w:val="outset" w:sz="6" w:space="0" w:color="auto"/>
              <w:right w:val="outset" w:sz="6" w:space="0" w:color="auto"/>
            </w:tcBorders>
            <w:hideMark/>
          </w:tcPr>
          <w:p w14:paraId="6C9C6892" w14:textId="77777777" w:rsidR="00515814" w:rsidRPr="00515814" w:rsidRDefault="000B0B28"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In diesem Test wird überprüft, ob der </w:t>
            </w:r>
            <w:commentRangeStart w:id="29"/>
            <w:r>
              <w:rPr>
                <w:rFonts w:ascii="Times New Roman" w:eastAsia="Times New Roman" w:hAnsi="Times New Roman" w:cs="Times New Roman"/>
                <w:sz w:val="24"/>
                <w:szCs w:val="24"/>
                <w:lang w:eastAsia="de-DE"/>
              </w:rPr>
              <w:t>Wächter</w:t>
            </w:r>
            <w:commentRangeEnd w:id="29"/>
            <w:r w:rsidR="00DF6C56">
              <w:rPr>
                <w:rStyle w:val="Kommentarzeichen"/>
              </w:rPr>
              <w:commentReference w:id="29"/>
            </w:r>
            <w:r>
              <w:rPr>
                <w:rFonts w:ascii="Times New Roman" w:eastAsia="Times New Roman" w:hAnsi="Times New Roman" w:cs="Times New Roman"/>
                <w:sz w:val="24"/>
                <w:szCs w:val="24"/>
                <w:lang w:eastAsia="de-DE"/>
              </w:rPr>
              <w:t xml:space="preserve"> bei ungültigen Anfragen reagiert.</w:t>
            </w:r>
          </w:p>
        </w:tc>
      </w:tr>
      <w:tr w:rsidR="00E61440" w:rsidRPr="00515814" w14:paraId="7EF8609B" w14:textId="77777777" w:rsidTr="0051581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8F8356" w14:textId="77777777" w:rsidR="00515814" w:rsidRPr="00515814" w:rsidRDefault="00515814" w:rsidP="0051581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Vorbedingungen</w:t>
            </w:r>
          </w:p>
        </w:tc>
        <w:tc>
          <w:tcPr>
            <w:tcW w:w="0" w:type="auto"/>
            <w:tcBorders>
              <w:top w:val="outset" w:sz="6" w:space="0" w:color="auto"/>
              <w:left w:val="outset" w:sz="6" w:space="0" w:color="auto"/>
              <w:bottom w:val="outset" w:sz="6" w:space="0" w:color="auto"/>
              <w:right w:val="outset" w:sz="6" w:space="0" w:color="auto"/>
            </w:tcBorders>
            <w:hideMark/>
          </w:tcPr>
          <w:p w14:paraId="4BAE762C" w14:textId="77777777" w:rsidR="00515814" w:rsidRPr="00515814" w:rsidRDefault="000B0B28"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Die Smart-Logic ist hochgefahren. </w:t>
            </w:r>
            <w:commentRangeStart w:id="30"/>
            <w:r>
              <w:rPr>
                <w:rFonts w:ascii="Times New Roman" w:eastAsia="Times New Roman" w:hAnsi="Times New Roman" w:cs="Times New Roman"/>
                <w:sz w:val="24"/>
                <w:szCs w:val="24"/>
                <w:lang w:eastAsia="de-DE"/>
              </w:rPr>
              <w:t>Es wurde eine Teststrecke definiert</w:t>
            </w:r>
            <w:commentRangeEnd w:id="30"/>
            <w:r w:rsidR="00DF6C56">
              <w:rPr>
                <w:rStyle w:val="Kommentarzeichen"/>
              </w:rPr>
              <w:commentReference w:id="30"/>
            </w:r>
            <w:r>
              <w:rPr>
                <w:rFonts w:ascii="Times New Roman" w:eastAsia="Times New Roman" w:hAnsi="Times New Roman" w:cs="Times New Roman"/>
                <w:sz w:val="24"/>
                <w:szCs w:val="24"/>
                <w:lang w:eastAsia="de-DE"/>
              </w:rPr>
              <w:t>.</w:t>
            </w:r>
          </w:p>
        </w:tc>
      </w:tr>
      <w:tr w:rsidR="00E61440" w:rsidRPr="00515814" w14:paraId="7859FACA" w14:textId="77777777" w:rsidTr="0051581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9F065C" w14:textId="77777777" w:rsidR="00515814" w:rsidRPr="00515814" w:rsidRDefault="00515814" w:rsidP="0051581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Beschreibung</w:t>
            </w:r>
          </w:p>
        </w:tc>
        <w:tc>
          <w:tcPr>
            <w:tcW w:w="0" w:type="auto"/>
            <w:tcBorders>
              <w:top w:val="outset" w:sz="6" w:space="0" w:color="auto"/>
              <w:left w:val="outset" w:sz="6" w:space="0" w:color="auto"/>
              <w:bottom w:val="outset" w:sz="6" w:space="0" w:color="auto"/>
              <w:right w:val="outset" w:sz="6" w:space="0" w:color="auto"/>
            </w:tcBorders>
            <w:hideMark/>
          </w:tcPr>
          <w:p w14:paraId="04C3A834" w14:textId="6B23A4B4" w:rsidR="00515814" w:rsidRDefault="000B0B28" w:rsidP="000B0B28">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Es wird eine valide </w:t>
            </w:r>
            <w:ins w:id="31" w:author="Frederik Düpmeier" w:date="2020-10-05T16:12:00Z">
              <w:r w:rsidR="006E1380">
                <w:rPr>
                  <w:rFonts w:ascii="Times New Roman" w:eastAsia="Times New Roman" w:hAnsi="Times New Roman" w:cs="Times New Roman"/>
                  <w:sz w:val="24"/>
                  <w:szCs w:val="24"/>
                  <w:lang w:eastAsia="de-DE"/>
                </w:rPr>
                <w:t xml:space="preserve">MA mit </w:t>
              </w:r>
            </w:ins>
            <w:commentRangeStart w:id="32"/>
            <w:r>
              <w:rPr>
                <w:rFonts w:ascii="Times New Roman" w:eastAsia="Times New Roman" w:hAnsi="Times New Roman" w:cs="Times New Roman"/>
                <w:sz w:val="24"/>
                <w:szCs w:val="24"/>
                <w:lang w:eastAsia="de-DE"/>
              </w:rPr>
              <w:t>Eo</w:t>
            </w:r>
            <w:ins w:id="33" w:author="Frederik Düpmeier" w:date="2020-10-05T16:12:00Z">
              <w:r w:rsidR="006E1380">
                <w:rPr>
                  <w:rFonts w:ascii="Times New Roman" w:eastAsia="Times New Roman" w:hAnsi="Times New Roman" w:cs="Times New Roman"/>
                  <w:sz w:val="24"/>
                  <w:szCs w:val="24"/>
                  <w:lang w:eastAsia="de-DE"/>
                </w:rPr>
                <w:t>A</w:t>
              </w:r>
            </w:ins>
            <w:commentRangeEnd w:id="32"/>
            <w:ins w:id="34" w:author="Frederik Düpmeier" w:date="2020-10-05T16:14:00Z">
              <w:r w:rsidR="006E1380">
                <w:rPr>
                  <w:rStyle w:val="Kommentarzeichen"/>
                </w:rPr>
                <w:commentReference w:id="32"/>
              </w:r>
            </w:ins>
            <w:del w:id="35" w:author="Frederik Düpmeier" w:date="2020-10-05T16:12:00Z">
              <w:r w:rsidDel="006E1380">
                <w:rPr>
                  <w:rFonts w:ascii="Times New Roman" w:eastAsia="Times New Roman" w:hAnsi="Times New Roman" w:cs="Times New Roman"/>
                  <w:sz w:val="24"/>
                  <w:szCs w:val="24"/>
                  <w:lang w:eastAsia="de-DE"/>
                </w:rPr>
                <w:delText>a</w:delText>
              </w:r>
            </w:del>
            <w:r>
              <w:rPr>
                <w:rFonts w:ascii="Times New Roman" w:eastAsia="Times New Roman" w:hAnsi="Times New Roman" w:cs="Times New Roman"/>
                <w:sz w:val="24"/>
                <w:szCs w:val="24"/>
                <w:lang w:eastAsia="de-DE"/>
              </w:rPr>
              <w:t xml:space="preserve"> </w:t>
            </w:r>
            <w:ins w:id="36" w:author="Frederik Düpmeier" w:date="2020-10-05T16:12:00Z">
              <w:r w:rsidR="006E1380">
                <w:rPr>
                  <w:rFonts w:ascii="Times New Roman" w:eastAsia="Times New Roman" w:hAnsi="Times New Roman" w:cs="Times New Roman"/>
                  <w:sz w:val="24"/>
                  <w:szCs w:val="24"/>
                  <w:lang w:eastAsia="de-DE"/>
                </w:rPr>
                <w:t>in</w:t>
              </w:r>
            </w:ins>
            <w:del w:id="37" w:author="Frederik Düpmeier" w:date="2020-10-05T16:12:00Z">
              <w:r w:rsidDel="006E1380">
                <w:rPr>
                  <w:rFonts w:ascii="Times New Roman" w:eastAsia="Times New Roman" w:hAnsi="Times New Roman" w:cs="Times New Roman"/>
                  <w:sz w:val="24"/>
                  <w:szCs w:val="24"/>
                  <w:lang w:eastAsia="de-DE"/>
                </w:rPr>
                <w:delText>für</w:delText>
              </w:r>
            </w:del>
            <w:r>
              <w:rPr>
                <w:rFonts w:ascii="Times New Roman" w:eastAsia="Times New Roman" w:hAnsi="Times New Roman" w:cs="Times New Roman"/>
                <w:sz w:val="24"/>
                <w:szCs w:val="24"/>
                <w:lang w:eastAsia="de-DE"/>
              </w:rPr>
              <w:t xml:space="preserve"> </w:t>
            </w:r>
            <w:commentRangeStart w:id="38"/>
            <w:r>
              <w:rPr>
                <w:rFonts w:ascii="Times New Roman" w:eastAsia="Times New Roman" w:hAnsi="Times New Roman" w:cs="Times New Roman"/>
                <w:sz w:val="24"/>
                <w:szCs w:val="24"/>
                <w:lang w:eastAsia="de-DE"/>
              </w:rPr>
              <w:t>300 m</w:t>
            </w:r>
            <w:commentRangeEnd w:id="38"/>
            <w:r w:rsidR="006E1380">
              <w:rPr>
                <w:rStyle w:val="Kommentarzeichen"/>
              </w:rPr>
              <w:commentReference w:id="38"/>
            </w:r>
            <w:r>
              <w:rPr>
                <w:rFonts w:ascii="Times New Roman" w:eastAsia="Times New Roman" w:hAnsi="Times New Roman" w:cs="Times New Roman"/>
                <w:sz w:val="24"/>
                <w:szCs w:val="24"/>
                <w:lang w:eastAsia="de-DE"/>
              </w:rPr>
              <w:t xml:space="preserve"> </w:t>
            </w:r>
            <w:ins w:id="39" w:author="Frederik Düpmeier" w:date="2020-10-05T16:13:00Z">
              <w:r w:rsidR="006E1380">
                <w:rPr>
                  <w:rFonts w:ascii="Times New Roman" w:eastAsia="Times New Roman" w:hAnsi="Times New Roman" w:cs="Times New Roman"/>
                  <w:sz w:val="24"/>
                  <w:szCs w:val="24"/>
                  <w:lang w:eastAsia="de-DE"/>
                </w:rPr>
                <w:t xml:space="preserve">hinter der </w:t>
              </w:r>
              <w:commentRangeStart w:id="40"/>
              <w:r w:rsidR="006E1380">
                <w:rPr>
                  <w:rFonts w:ascii="Times New Roman" w:eastAsia="Times New Roman" w:hAnsi="Times New Roman" w:cs="Times New Roman"/>
                  <w:sz w:val="24"/>
                  <w:szCs w:val="24"/>
                  <w:lang w:eastAsia="de-DE"/>
                </w:rPr>
                <w:t>LRBG</w:t>
              </w:r>
              <w:commentRangeEnd w:id="40"/>
              <w:r w:rsidR="006E1380">
                <w:rPr>
                  <w:rStyle w:val="Kommentarzeichen"/>
                </w:rPr>
                <w:commentReference w:id="40"/>
              </w:r>
              <w:r w:rsidR="006E1380">
                <w:rPr>
                  <w:rFonts w:ascii="Times New Roman" w:eastAsia="Times New Roman" w:hAnsi="Times New Roman" w:cs="Times New Roman"/>
                  <w:sz w:val="24"/>
                  <w:szCs w:val="24"/>
                  <w:lang w:eastAsia="de-DE"/>
                </w:rPr>
                <w:t xml:space="preserve"> </w:t>
              </w:r>
            </w:ins>
            <w:r>
              <w:rPr>
                <w:rFonts w:ascii="Times New Roman" w:eastAsia="Times New Roman" w:hAnsi="Times New Roman" w:cs="Times New Roman"/>
                <w:sz w:val="24"/>
                <w:szCs w:val="24"/>
                <w:lang w:eastAsia="de-DE"/>
              </w:rPr>
              <w:t xml:space="preserve">definiert. Daneben wird eine MA für das RBC und </w:t>
            </w:r>
            <w:r w:rsidR="00E61440">
              <w:rPr>
                <w:rFonts w:ascii="Times New Roman" w:eastAsia="Times New Roman" w:hAnsi="Times New Roman" w:cs="Times New Roman"/>
                <w:sz w:val="24"/>
                <w:szCs w:val="24"/>
                <w:lang w:eastAsia="de-DE"/>
              </w:rPr>
              <w:t>Positionierung für den Zug gültig definiert.</w:t>
            </w:r>
          </w:p>
          <w:p w14:paraId="61188FE1" w14:textId="77777777" w:rsidR="00E61440" w:rsidRDefault="00E61440" w:rsidP="000B0B28">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Es werden drei Tests durchgeführt. Für die drei Übergabeparameter wird für einen Parameter null übergeben.</w:t>
            </w:r>
          </w:p>
          <w:p w14:paraId="0654A566" w14:textId="77777777" w:rsidR="00E61440" w:rsidRPr="00515814" w:rsidRDefault="00E61440" w:rsidP="00E61440">
            <w:pPr>
              <w:spacing w:before="100" w:beforeAutospacing="1" w:after="100" w:afterAutospacing="1" w:line="240" w:lineRule="auto"/>
              <w:rPr>
                <w:rFonts w:ascii="Times New Roman" w:eastAsia="Times New Roman" w:hAnsi="Times New Roman" w:cs="Times New Roman"/>
                <w:sz w:val="24"/>
                <w:szCs w:val="24"/>
                <w:lang w:eastAsia="de-DE"/>
              </w:rPr>
            </w:pPr>
          </w:p>
        </w:tc>
      </w:tr>
      <w:tr w:rsidR="00E61440" w:rsidRPr="00515814" w14:paraId="5F7D4E8D" w14:textId="77777777" w:rsidTr="0051581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F71530" w14:textId="77777777" w:rsidR="00515814" w:rsidRPr="00515814" w:rsidRDefault="00515814" w:rsidP="0051581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Erwartetes Ergebnis</w:t>
            </w:r>
          </w:p>
        </w:tc>
        <w:tc>
          <w:tcPr>
            <w:tcW w:w="0" w:type="auto"/>
            <w:tcBorders>
              <w:top w:val="outset" w:sz="6" w:space="0" w:color="auto"/>
              <w:left w:val="outset" w:sz="6" w:space="0" w:color="auto"/>
              <w:bottom w:val="outset" w:sz="6" w:space="0" w:color="auto"/>
              <w:right w:val="outset" w:sz="6" w:space="0" w:color="auto"/>
            </w:tcBorders>
            <w:hideMark/>
          </w:tcPr>
          <w:p w14:paraId="57F4AB60" w14:textId="1CB603C3" w:rsidR="00515814" w:rsidRDefault="00E61440"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Das Blockaden Modul gibt false zurück. </w:t>
            </w:r>
            <w:ins w:id="41" w:author="Frederik Düpmeier" w:date="2020-10-05T16:15:00Z">
              <w:r w:rsidR="006E1380">
                <w:rPr>
                  <w:rFonts w:ascii="Times New Roman" w:eastAsia="Times New Roman" w:hAnsi="Times New Roman" w:cs="Times New Roman"/>
                  <w:sz w:val="24"/>
                  <w:szCs w:val="24"/>
                  <w:lang w:eastAsia="de-DE"/>
                </w:rPr>
                <w:t xml:space="preserve">Dies entspricht der erwarteten </w:t>
              </w:r>
            </w:ins>
            <w:ins w:id="42" w:author="Frederik Düpmeier" w:date="2020-10-05T16:16:00Z">
              <w:r w:rsidR="006E1380">
                <w:rPr>
                  <w:rFonts w:ascii="Times New Roman" w:eastAsia="Times New Roman" w:hAnsi="Times New Roman" w:cs="Times New Roman"/>
                  <w:sz w:val="24"/>
                  <w:szCs w:val="24"/>
                  <w:lang w:eastAsia="de-DE"/>
                </w:rPr>
                <w:t xml:space="preserve">Reaktion, wenn bereits eine anderweitige Belegung des angefragten Gleisabschnitts bzw eines Teils davon vorliegt. </w:t>
              </w:r>
            </w:ins>
            <w:del w:id="43" w:author="Frederik Düpmeier" w:date="2020-10-05T16:16:00Z">
              <w:r w:rsidDel="006E1380">
                <w:rPr>
                  <w:rFonts w:ascii="Times New Roman" w:eastAsia="Times New Roman" w:hAnsi="Times New Roman" w:cs="Times New Roman"/>
                  <w:sz w:val="24"/>
                  <w:szCs w:val="24"/>
                  <w:lang w:eastAsia="de-DE"/>
                </w:rPr>
                <w:delText>Das entspricht einen Verhalten, dass eine Blockade vorliegt.</w:delText>
              </w:r>
            </w:del>
          </w:p>
          <w:p w14:paraId="605F7304" w14:textId="77777777" w:rsidR="00E61440" w:rsidRDefault="00E61440"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Das Blockaden-Modul muss noch erweitert werden, eine Fehlerbehandlung durchzuführen, weil in diesem Fall ein Programmierfehler vorliegt. Es sollte nie ein null-Parameter vorliegen.</w:t>
            </w:r>
          </w:p>
          <w:p w14:paraId="48CC44EF" w14:textId="77777777" w:rsidR="00E61440" w:rsidRPr="00515814" w:rsidRDefault="00E61440"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Es muss noch definiert werden, was die Smart-Logic unternimmt, wenn es in sich selbst einen Programmierfehler erkennt.</w:t>
            </w:r>
          </w:p>
        </w:tc>
      </w:tr>
    </w:tbl>
    <w:p w14:paraId="653B6D3C" w14:textId="77777777" w:rsidR="00515814" w:rsidRPr="005A2874" w:rsidRDefault="00515814" w:rsidP="000B0B28">
      <w:pPr>
        <w:pStyle w:val="berschrift2"/>
        <w:rPr>
          <w:rFonts w:eastAsia="Times New Roman"/>
          <w:lang w:val="en-US" w:eastAsia="de-DE"/>
          <w:rPrChange w:id="44" w:author="Frederik Düpmeier" w:date="2020-10-05T15:49:00Z">
            <w:rPr>
              <w:rFonts w:eastAsia="Times New Roman"/>
              <w:lang w:eastAsia="de-DE"/>
            </w:rPr>
          </w:rPrChange>
        </w:rPr>
      </w:pPr>
      <w:r w:rsidRPr="005A2874">
        <w:rPr>
          <w:rFonts w:eastAsia="Times New Roman"/>
          <w:lang w:val="en-US" w:eastAsia="de-DE"/>
          <w:rPrChange w:id="45" w:author="Frederik Düpmeier" w:date="2020-10-05T15:49:00Z">
            <w:rPr>
              <w:rFonts w:eastAsia="Times New Roman"/>
              <w:lang w:eastAsia="de-DE"/>
            </w:rPr>
          </w:rPrChange>
        </w:rPr>
        <w:t>Testfall 2</w:t>
      </w:r>
      <w:r w:rsidR="00B002D4" w:rsidRPr="005A2874">
        <w:rPr>
          <w:rFonts w:eastAsia="Times New Roman"/>
          <w:lang w:val="en-US" w:eastAsia="de-DE"/>
          <w:rPrChange w:id="46" w:author="Frederik Düpmeier" w:date="2020-10-05T15:49:00Z">
            <w:rPr>
              <w:rFonts w:eastAsia="Times New Roman"/>
              <w:lang w:eastAsia="de-DE"/>
            </w:rPr>
          </w:rPrChange>
        </w:rPr>
        <w:t xml:space="preserve"> – Check If Track are Blocked by two Trains on same Track (Repeated 100)</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88"/>
        <w:gridCol w:w="7168"/>
      </w:tblGrid>
      <w:tr w:rsidR="000B0B28" w:rsidRPr="00515814" w14:paraId="0FF01D28" w14:textId="77777777" w:rsidTr="0042007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DA73DC" w14:textId="77777777" w:rsidR="000B0B28" w:rsidRPr="00515814" w:rsidRDefault="000B0B28" w:rsidP="0042007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Testziel </w:t>
            </w:r>
          </w:p>
        </w:tc>
        <w:tc>
          <w:tcPr>
            <w:tcW w:w="0" w:type="auto"/>
            <w:tcBorders>
              <w:top w:val="outset" w:sz="6" w:space="0" w:color="auto"/>
              <w:left w:val="outset" w:sz="6" w:space="0" w:color="auto"/>
              <w:bottom w:val="outset" w:sz="6" w:space="0" w:color="auto"/>
              <w:right w:val="outset" w:sz="6" w:space="0" w:color="auto"/>
            </w:tcBorders>
            <w:hideMark/>
          </w:tcPr>
          <w:p w14:paraId="5E9B8953" w14:textId="77777777" w:rsidR="000B0B28" w:rsidRPr="00515814" w:rsidRDefault="006E0017" w:rsidP="0042007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Es liegen auf einem Streckenabschnitt zwei überlappende MAs</w:t>
            </w:r>
            <w:r w:rsidR="00B002D4">
              <w:rPr>
                <w:rFonts w:ascii="Times New Roman" w:eastAsia="Times New Roman" w:hAnsi="Times New Roman" w:cs="Times New Roman"/>
                <w:sz w:val="24"/>
                <w:szCs w:val="24"/>
                <w:lang w:eastAsia="de-DE"/>
              </w:rPr>
              <w:t xml:space="preserve"> vor</w:t>
            </w:r>
            <w:r>
              <w:rPr>
                <w:rFonts w:ascii="Times New Roman" w:eastAsia="Times New Roman" w:hAnsi="Times New Roman" w:cs="Times New Roman"/>
                <w:sz w:val="24"/>
                <w:szCs w:val="24"/>
                <w:lang w:eastAsia="de-DE"/>
              </w:rPr>
              <w:t>. Das Modul soll eine Blockade erkennen.</w:t>
            </w:r>
          </w:p>
        </w:tc>
      </w:tr>
      <w:tr w:rsidR="000B0B28" w:rsidRPr="00515814" w14:paraId="64452CE2" w14:textId="77777777" w:rsidTr="0042007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9B3F82" w14:textId="77777777" w:rsidR="000B0B28" w:rsidRPr="00515814" w:rsidRDefault="000B0B28" w:rsidP="0042007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Vorbedingungen</w:t>
            </w:r>
          </w:p>
        </w:tc>
        <w:tc>
          <w:tcPr>
            <w:tcW w:w="0" w:type="auto"/>
            <w:tcBorders>
              <w:top w:val="outset" w:sz="6" w:space="0" w:color="auto"/>
              <w:left w:val="outset" w:sz="6" w:space="0" w:color="auto"/>
              <w:bottom w:val="outset" w:sz="6" w:space="0" w:color="auto"/>
              <w:right w:val="outset" w:sz="6" w:space="0" w:color="auto"/>
            </w:tcBorders>
            <w:hideMark/>
          </w:tcPr>
          <w:p w14:paraId="23E005A4" w14:textId="77777777" w:rsidR="006E0017" w:rsidRPr="00515814" w:rsidRDefault="006E0017" w:rsidP="00A6491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Es wird vor jedem Test alle Blockaden aus dem internen Speichermodel entfernt. Es werden </w:t>
            </w:r>
            <w:r w:rsidR="00A64915">
              <w:rPr>
                <w:rFonts w:ascii="Times New Roman" w:eastAsia="Times New Roman" w:hAnsi="Times New Roman" w:cs="Times New Roman"/>
                <w:sz w:val="24"/>
                <w:szCs w:val="24"/>
                <w:lang w:eastAsia="de-DE"/>
              </w:rPr>
              <w:t>die Positionen der Züge geleert.</w:t>
            </w:r>
          </w:p>
        </w:tc>
      </w:tr>
      <w:tr w:rsidR="000B0B28" w:rsidRPr="00515814" w14:paraId="4D8D20E5" w14:textId="77777777" w:rsidTr="0042007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D7BECE" w14:textId="77777777" w:rsidR="000B0B28" w:rsidRPr="00515814" w:rsidRDefault="000B0B28" w:rsidP="0042007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Beschreibung</w:t>
            </w:r>
          </w:p>
        </w:tc>
        <w:tc>
          <w:tcPr>
            <w:tcW w:w="0" w:type="auto"/>
            <w:tcBorders>
              <w:top w:val="outset" w:sz="6" w:space="0" w:color="auto"/>
              <w:left w:val="outset" w:sz="6" w:space="0" w:color="auto"/>
              <w:bottom w:val="outset" w:sz="6" w:space="0" w:color="auto"/>
              <w:right w:val="outset" w:sz="6" w:space="0" w:color="auto"/>
            </w:tcBorders>
            <w:hideMark/>
          </w:tcPr>
          <w:p w14:paraId="0BBFC379" w14:textId="77777777" w:rsidR="00A64915" w:rsidRDefault="00A64915" w:rsidP="00A6491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Dieser Test wird </w:t>
            </w:r>
            <w:commentRangeStart w:id="47"/>
            <w:r>
              <w:rPr>
                <w:rFonts w:ascii="Times New Roman" w:eastAsia="Times New Roman" w:hAnsi="Times New Roman" w:cs="Times New Roman"/>
                <w:sz w:val="24"/>
                <w:szCs w:val="24"/>
                <w:lang w:eastAsia="de-DE"/>
              </w:rPr>
              <w:t>100 mal</w:t>
            </w:r>
            <w:commentRangeEnd w:id="47"/>
            <w:r w:rsidR="004711D8">
              <w:rPr>
                <w:rStyle w:val="Kommentarzeichen"/>
              </w:rPr>
              <w:commentReference w:id="47"/>
            </w:r>
            <w:r>
              <w:rPr>
                <w:rFonts w:ascii="Times New Roman" w:eastAsia="Times New Roman" w:hAnsi="Times New Roman" w:cs="Times New Roman"/>
                <w:sz w:val="24"/>
                <w:szCs w:val="24"/>
                <w:lang w:eastAsia="de-DE"/>
              </w:rPr>
              <w:t xml:space="preserve"> wiederholt.</w:t>
            </w:r>
          </w:p>
          <w:p w14:paraId="56BABC3E" w14:textId="77777777" w:rsidR="00A64915" w:rsidRDefault="00A64915" w:rsidP="00A6491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Liegt in einem Test die </w:t>
            </w:r>
            <w:commentRangeStart w:id="48"/>
            <w:r>
              <w:rPr>
                <w:rFonts w:ascii="Times New Roman" w:eastAsia="Times New Roman" w:hAnsi="Times New Roman" w:cs="Times New Roman"/>
                <w:sz w:val="24"/>
                <w:szCs w:val="24"/>
                <w:lang w:eastAsia="de-DE"/>
              </w:rPr>
              <w:t xml:space="preserve">Balise nicht auf der topologischen Kante </w:t>
            </w:r>
            <w:commentRangeEnd w:id="48"/>
            <w:r w:rsidR="006E1380">
              <w:rPr>
                <w:rStyle w:val="Kommentarzeichen"/>
              </w:rPr>
              <w:commentReference w:id="48"/>
            </w:r>
            <w:r>
              <w:rPr>
                <w:rFonts w:ascii="Times New Roman" w:eastAsia="Times New Roman" w:hAnsi="Times New Roman" w:cs="Times New Roman"/>
                <w:sz w:val="24"/>
                <w:szCs w:val="24"/>
                <w:lang w:eastAsia="de-DE"/>
              </w:rPr>
              <w:t>der Züge, wird der Test ignoriert.</w:t>
            </w:r>
          </w:p>
          <w:p w14:paraId="54D474B5" w14:textId="60EFC6D0" w:rsidR="00A64915" w:rsidRDefault="009A744C" w:rsidP="00A6491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Zug 1 hat eine</w:t>
            </w:r>
            <w:ins w:id="49" w:author="Frederik Düpmeier" w:date="2020-10-05T16:18:00Z">
              <w:r w:rsidR="006E1380">
                <w:rPr>
                  <w:rFonts w:ascii="Times New Roman" w:eastAsia="Times New Roman" w:hAnsi="Times New Roman" w:cs="Times New Roman"/>
                  <w:sz w:val="24"/>
                  <w:szCs w:val="24"/>
                  <w:lang w:eastAsia="de-DE"/>
                </w:rPr>
                <w:t>n</w:t>
              </w:r>
            </w:ins>
            <w:r>
              <w:rPr>
                <w:rFonts w:ascii="Times New Roman" w:eastAsia="Times New Roman" w:hAnsi="Times New Roman" w:cs="Times New Roman"/>
                <w:sz w:val="24"/>
                <w:szCs w:val="24"/>
                <w:lang w:eastAsia="de-DE"/>
              </w:rPr>
              <w:t xml:space="preserve"> Abstand </w:t>
            </w:r>
            <w:commentRangeStart w:id="50"/>
            <w:r>
              <w:rPr>
                <w:rFonts w:ascii="Times New Roman" w:eastAsia="Times New Roman" w:hAnsi="Times New Roman" w:cs="Times New Roman"/>
                <w:sz w:val="24"/>
                <w:szCs w:val="24"/>
                <w:lang w:eastAsia="de-DE"/>
              </w:rPr>
              <w:t>von 20</w:t>
            </w:r>
            <w:r w:rsidR="00A64915">
              <w:rPr>
                <w:rFonts w:ascii="Times New Roman" w:eastAsia="Times New Roman" w:hAnsi="Times New Roman" w:cs="Times New Roman"/>
                <w:sz w:val="24"/>
                <w:szCs w:val="24"/>
                <w:lang w:eastAsia="de-DE"/>
              </w:rPr>
              <w:t xml:space="preserve"> m zur Balise</w:t>
            </w:r>
            <w:r w:rsidR="00A64915">
              <w:rPr>
                <w:rFonts w:ascii="Times New Roman" w:eastAsia="Times New Roman" w:hAnsi="Times New Roman" w:cs="Times New Roman"/>
                <w:sz w:val="24"/>
                <w:szCs w:val="24"/>
                <w:lang w:eastAsia="de-DE"/>
              </w:rPr>
              <w:br/>
              <w:t xml:space="preserve">Zug 2 hat einen Abstand von </w:t>
            </w:r>
            <w:r>
              <w:rPr>
                <w:rFonts w:ascii="Times New Roman" w:eastAsia="Times New Roman" w:hAnsi="Times New Roman" w:cs="Times New Roman"/>
                <w:sz w:val="24"/>
                <w:szCs w:val="24"/>
                <w:lang w:eastAsia="de-DE"/>
              </w:rPr>
              <w:t xml:space="preserve">15 </w:t>
            </w:r>
            <w:commentRangeEnd w:id="50"/>
            <w:r w:rsidR="004711D8">
              <w:rPr>
                <w:rStyle w:val="Kommentarzeichen"/>
              </w:rPr>
              <w:commentReference w:id="50"/>
            </w:r>
            <w:r>
              <w:rPr>
                <w:rFonts w:ascii="Times New Roman" w:eastAsia="Times New Roman" w:hAnsi="Times New Roman" w:cs="Times New Roman"/>
                <w:sz w:val="24"/>
                <w:szCs w:val="24"/>
                <w:lang w:eastAsia="de-DE"/>
              </w:rPr>
              <w:t>m zur Balise</w:t>
            </w:r>
          </w:p>
          <w:p w14:paraId="758E29F4" w14:textId="77777777" w:rsidR="00A64915" w:rsidRDefault="00A64915" w:rsidP="00A6491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Zug 1 erhält eine Fahrerlaubnis von 70 m.</w:t>
            </w:r>
            <w:r>
              <w:rPr>
                <w:rFonts w:ascii="Times New Roman" w:eastAsia="Times New Roman" w:hAnsi="Times New Roman" w:cs="Times New Roman"/>
                <w:sz w:val="24"/>
                <w:szCs w:val="24"/>
                <w:lang w:eastAsia="de-DE"/>
              </w:rPr>
              <w:br/>
              <w:t>Zug 2 darf 35 m fahren.</w:t>
            </w:r>
          </w:p>
          <w:p w14:paraId="69EC6C8D" w14:textId="77777777" w:rsidR="000B0B28" w:rsidRDefault="00A64915" w:rsidP="0042007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Es werden die Positionen der Züge in der Smart-Logic gespeichert.</w:t>
            </w:r>
            <w:r>
              <w:rPr>
                <w:rFonts w:ascii="Times New Roman" w:eastAsia="Times New Roman" w:hAnsi="Times New Roman" w:cs="Times New Roman"/>
                <w:sz w:val="24"/>
                <w:szCs w:val="24"/>
                <w:lang w:eastAsia="de-DE"/>
              </w:rPr>
              <w:br/>
              <w:t>Es wird die Fahrterlaubnis für Zug</w:t>
            </w:r>
            <w:r w:rsidR="009A744C">
              <w:rPr>
                <w:rFonts w:ascii="Times New Roman" w:eastAsia="Times New Roman" w:hAnsi="Times New Roman" w:cs="Times New Roman"/>
                <w:sz w:val="24"/>
                <w:szCs w:val="24"/>
                <w:lang w:eastAsia="de-DE"/>
              </w:rPr>
              <w:t xml:space="preserve"> </w:t>
            </w:r>
            <w:r>
              <w:rPr>
                <w:rFonts w:ascii="Times New Roman" w:eastAsia="Times New Roman" w:hAnsi="Times New Roman" w:cs="Times New Roman"/>
                <w:sz w:val="24"/>
                <w:szCs w:val="24"/>
                <w:lang w:eastAsia="de-DE"/>
              </w:rPr>
              <w:t>1 abgeschickt. Diese ist OK, weil der Zug</w:t>
            </w:r>
            <w:r w:rsidR="009A744C">
              <w:rPr>
                <w:rFonts w:ascii="Times New Roman" w:eastAsia="Times New Roman" w:hAnsi="Times New Roman" w:cs="Times New Roman"/>
                <w:sz w:val="24"/>
                <w:szCs w:val="24"/>
                <w:lang w:eastAsia="de-DE"/>
              </w:rPr>
              <w:t xml:space="preserve"> weiter</w:t>
            </w:r>
            <w:r w:rsidR="00B002D4">
              <w:rPr>
                <w:rFonts w:ascii="Times New Roman" w:eastAsia="Times New Roman" w:hAnsi="Times New Roman" w:cs="Times New Roman"/>
                <w:sz w:val="24"/>
                <w:szCs w:val="24"/>
                <w:lang w:eastAsia="de-DE"/>
              </w:rPr>
              <w:t xml:space="preserve"> von der Balise</w:t>
            </w:r>
            <w:r w:rsidR="009A744C">
              <w:rPr>
                <w:rFonts w:ascii="Times New Roman" w:eastAsia="Times New Roman" w:hAnsi="Times New Roman" w:cs="Times New Roman"/>
                <w:sz w:val="24"/>
                <w:szCs w:val="24"/>
                <w:lang w:eastAsia="de-DE"/>
              </w:rPr>
              <w:t xml:space="preserve"> entfernt als Zug 2 ist.</w:t>
            </w:r>
          </w:p>
          <w:p w14:paraId="2E0D4141" w14:textId="77777777" w:rsidR="00A64915" w:rsidRPr="00515814" w:rsidRDefault="00A64915" w:rsidP="00420074">
            <w:pPr>
              <w:spacing w:before="100" w:beforeAutospacing="1" w:after="100" w:afterAutospacing="1" w:line="240" w:lineRule="auto"/>
              <w:rPr>
                <w:rFonts w:ascii="Times New Roman" w:eastAsia="Times New Roman" w:hAnsi="Times New Roman" w:cs="Times New Roman"/>
                <w:sz w:val="24"/>
                <w:szCs w:val="24"/>
                <w:lang w:eastAsia="de-DE"/>
              </w:rPr>
            </w:pPr>
          </w:p>
        </w:tc>
      </w:tr>
      <w:tr w:rsidR="000B0B28" w:rsidRPr="00515814" w14:paraId="79B81CF1" w14:textId="77777777" w:rsidTr="009A744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33D991" w14:textId="77777777" w:rsidR="000B0B28" w:rsidRPr="00515814" w:rsidRDefault="000B0B28" w:rsidP="0042007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Erwartetes Ergebnis</w:t>
            </w:r>
          </w:p>
        </w:tc>
        <w:tc>
          <w:tcPr>
            <w:tcW w:w="0" w:type="auto"/>
            <w:tcBorders>
              <w:top w:val="outset" w:sz="6" w:space="0" w:color="auto"/>
              <w:left w:val="outset" w:sz="6" w:space="0" w:color="auto"/>
              <w:bottom w:val="outset" w:sz="6" w:space="0" w:color="auto"/>
              <w:right w:val="outset" w:sz="6" w:space="0" w:color="auto"/>
            </w:tcBorders>
          </w:tcPr>
          <w:p w14:paraId="722E6A7C" w14:textId="77777777" w:rsidR="009A744C" w:rsidRPr="00515814" w:rsidRDefault="009A744C" w:rsidP="009A744C">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Zug 1 wird vom Blockiersystem erlaubt. Es wird true zurückgegeben.</w:t>
            </w:r>
            <w:r>
              <w:rPr>
                <w:rFonts w:ascii="Times New Roman" w:eastAsia="Times New Roman" w:hAnsi="Times New Roman" w:cs="Times New Roman"/>
                <w:sz w:val="24"/>
                <w:szCs w:val="24"/>
                <w:lang w:eastAsia="de-DE"/>
              </w:rPr>
              <w:br/>
              <w:t>Die Anfrage von Zug 2 wird als false nicht gestattet.</w:t>
            </w:r>
          </w:p>
        </w:tc>
      </w:tr>
    </w:tbl>
    <w:p w14:paraId="273B3A2B" w14:textId="431E27EA" w:rsidR="00B002D4" w:rsidDel="004711D8" w:rsidRDefault="00B002D4" w:rsidP="000B0B28">
      <w:pPr>
        <w:pStyle w:val="berschrift2"/>
        <w:rPr>
          <w:del w:id="51" w:author="Frederik Düpmeier" w:date="2020-10-05T16:20:00Z"/>
          <w:rFonts w:eastAsia="Times New Roman"/>
          <w:lang w:eastAsia="de-DE"/>
        </w:rPr>
      </w:pPr>
    </w:p>
    <w:p w14:paraId="26335DC3" w14:textId="76EE1D90" w:rsidR="00B002D4" w:rsidRDefault="00B002D4">
      <w:pPr>
        <w:rPr>
          <w:rFonts w:asciiTheme="majorHAnsi" w:eastAsia="Times New Roman" w:hAnsiTheme="majorHAnsi" w:cstheme="majorBidi"/>
          <w:color w:val="2E74B5" w:themeColor="accent1" w:themeShade="BF"/>
          <w:sz w:val="26"/>
          <w:szCs w:val="26"/>
          <w:lang w:eastAsia="de-DE"/>
        </w:rPr>
      </w:pPr>
      <w:del w:id="52" w:author="Frederik Düpmeier" w:date="2020-10-05T16:20:00Z">
        <w:r w:rsidDel="004711D8">
          <w:rPr>
            <w:rFonts w:eastAsia="Times New Roman"/>
            <w:lang w:eastAsia="de-DE"/>
          </w:rPr>
          <w:br w:type="page"/>
        </w:r>
      </w:del>
    </w:p>
    <w:p w14:paraId="1BA0C906" w14:textId="77777777" w:rsidR="00515814" w:rsidRPr="005A2874" w:rsidRDefault="00515814" w:rsidP="000B0B28">
      <w:pPr>
        <w:pStyle w:val="berschrift2"/>
        <w:rPr>
          <w:rFonts w:eastAsia="Times New Roman"/>
          <w:lang w:val="en-US" w:eastAsia="de-DE"/>
          <w:rPrChange w:id="53" w:author="Frederik Düpmeier" w:date="2020-10-05T15:49:00Z">
            <w:rPr>
              <w:rFonts w:eastAsia="Times New Roman"/>
              <w:lang w:eastAsia="de-DE"/>
            </w:rPr>
          </w:rPrChange>
        </w:rPr>
      </w:pPr>
      <w:r w:rsidRPr="005A2874">
        <w:rPr>
          <w:rFonts w:eastAsia="Times New Roman"/>
          <w:lang w:val="en-US" w:eastAsia="de-DE"/>
          <w:rPrChange w:id="54" w:author="Frederik Düpmeier" w:date="2020-10-05T15:49:00Z">
            <w:rPr>
              <w:rFonts w:eastAsia="Times New Roman"/>
              <w:lang w:eastAsia="de-DE"/>
            </w:rPr>
          </w:rPrChange>
        </w:rPr>
        <w:t>Testfall 3</w:t>
      </w:r>
      <w:r w:rsidR="00B002D4" w:rsidRPr="005A2874">
        <w:rPr>
          <w:rFonts w:eastAsia="Times New Roman"/>
          <w:lang w:val="en-US" w:eastAsia="de-DE"/>
          <w:rPrChange w:id="55" w:author="Frederik Düpmeier" w:date="2020-10-05T15:49:00Z">
            <w:rPr>
              <w:rFonts w:eastAsia="Times New Roman"/>
              <w:lang w:eastAsia="de-DE"/>
            </w:rPr>
          </w:rPrChange>
        </w:rPr>
        <w:t xml:space="preserve"> – Check if two trains non intersecting on same </w:t>
      </w:r>
      <w:commentRangeStart w:id="56"/>
      <w:r w:rsidR="00B002D4" w:rsidRPr="005A2874">
        <w:rPr>
          <w:rFonts w:eastAsia="Times New Roman"/>
          <w:lang w:val="en-US" w:eastAsia="de-DE"/>
          <w:rPrChange w:id="57" w:author="Frederik Düpmeier" w:date="2020-10-05T15:49:00Z">
            <w:rPr>
              <w:rFonts w:eastAsia="Times New Roman"/>
              <w:lang w:eastAsia="de-DE"/>
            </w:rPr>
          </w:rPrChange>
        </w:rPr>
        <w:t xml:space="preserve">trail </w:t>
      </w:r>
      <w:commentRangeEnd w:id="56"/>
      <w:r w:rsidR="004711D8">
        <w:rPr>
          <w:rStyle w:val="Kommentarzeichen"/>
          <w:rFonts w:asciiTheme="minorHAnsi" w:eastAsiaTheme="minorHAnsi" w:hAnsiTheme="minorHAnsi" w:cstheme="minorBidi"/>
          <w:color w:val="auto"/>
        </w:rPr>
        <w:commentReference w:id="56"/>
      </w:r>
      <w:r w:rsidR="00B002D4" w:rsidRPr="005A2874">
        <w:rPr>
          <w:rFonts w:eastAsia="Times New Roman"/>
          <w:lang w:val="en-US" w:eastAsia="de-DE"/>
          <w:rPrChange w:id="58" w:author="Frederik Düpmeier" w:date="2020-10-05T15:49:00Z">
            <w:rPr>
              <w:rFonts w:eastAsia="Times New Roman"/>
              <w:lang w:eastAsia="de-DE"/>
            </w:rPr>
          </w:rPrChange>
        </w:rPr>
        <w:t>are safe (Repeated 100)</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4"/>
        <w:gridCol w:w="7232"/>
      </w:tblGrid>
      <w:tr w:rsidR="000B0B28" w:rsidRPr="00515814" w14:paraId="115945E1" w14:textId="77777777" w:rsidTr="0042007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4CB417" w14:textId="77777777" w:rsidR="000B0B28" w:rsidRPr="00515814" w:rsidRDefault="000B0B28" w:rsidP="0042007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Testziel </w:t>
            </w:r>
          </w:p>
        </w:tc>
        <w:tc>
          <w:tcPr>
            <w:tcW w:w="0" w:type="auto"/>
            <w:tcBorders>
              <w:top w:val="outset" w:sz="6" w:space="0" w:color="auto"/>
              <w:left w:val="outset" w:sz="6" w:space="0" w:color="auto"/>
              <w:bottom w:val="outset" w:sz="6" w:space="0" w:color="auto"/>
              <w:right w:val="outset" w:sz="6" w:space="0" w:color="auto"/>
            </w:tcBorders>
            <w:hideMark/>
          </w:tcPr>
          <w:p w14:paraId="53A57FB7" w14:textId="77777777" w:rsidR="00B002D4" w:rsidRPr="00B002D4" w:rsidRDefault="00B002D4" w:rsidP="00B002D4">
            <w:pPr>
              <w:pStyle w:val="HTMLVorformatiert"/>
              <w:shd w:val="clear" w:color="auto" w:fill="FFFFFF"/>
              <w:rPr>
                <w:rFonts w:ascii="Times New Roman" w:hAnsi="Times New Roman" w:cs="Times New Roman"/>
                <w:sz w:val="24"/>
                <w:szCs w:val="24"/>
              </w:rPr>
            </w:pPr>
            <w:r>
              <w:rPr>
                <w:rFonts w:ascii="Times New Roman" w:hAnsi="Times New Roman" w:cs="Times New Roman"/>
                <w:sz w:val="24"/>
                <w:szCs w:val="24"/>
              </w:rPr>
              <w:t>Diese Testmethod</w:t>
            </w:r>
            <w:r w:rsidR="00F239D9">
              <w:rPr>
                <w:rFonts w:ascii="Times New Roman" w:hAnsi="Times New Roman" w:cs="Times New Roman"/>
                <w:sz w:val="24"/>
                <w:szCs w:val="24"/>
              </w:rPr>
              <w:t>e</w:t>
            </w:r>
            <w:r>
              <w:rPr>
                <w:rFonts w:ascii="Times New Roman" w:hAnsi="Times New Roman" w:cs="Times New Roman"/>
                <w:sz w:val="24"/>
                <w:szCs w:val="24"/>
              </w:rPr>
              <w:t xml:space="preserve"> prüft, </w:t>
            </w:r>
            <w:r w:rsidRPr="00B002D4">
              <w:rPr>
                <w:rFonts w:ascii="Times New Roman" w:hAnsi="Times New Roman" w:cs="Times New Roman"/>
                <w:sz w:val="24"/>
                <w:szCs w:val="24"/>
              </w:rPr>
              <w:t>ob zwei Züge die Erlaubnis erhalten auf d</w:t>
            </w:r>
            <w:r>
              <w:rPr>
                <w:rFonts w:ascii="Times New Roman" w:hAnsi="Times New Roman" w:cs="Times New Roman"/>
                <w:sz w:val="24"/>
                <w:szCs w:val="24"/>
              </w:rPr>
              <w:t xml:space="preserve">er gleichen Strecke zu stehen. </w:t>
            </w:r>
            <w:r w:rsidRPr="00B002D4">
              <w:rPr>
                <w:rFonts w:ascii="Times New Roman" w:hAnsi="Times New Roman" w:cs="Times New Roman"/>
                <w:sz w:val="24"/>
                <w:szCs w:val="24"/>
              </w:rPr>
              <w:t>Das Block-Modul soll beide MA-</w:t>
            </w:r>
            <w:r>
              <w:rPr>
                <w:rFonts w:ascii="Times New Roman" w:hAnsi="Times New Roman" w:cs="Times New Roman"/>
                <w:sz w:val="24"/>
                <w:szCs w:val="24"/>
              </w:rPr>
              <w:t>Anfragen</w:t>
            </w:r>
            <w:r w:rsidRPr="00B002D4">
              <w:rPr>
                <w:rFonts w:ascii="Times New Roman" w:hAnsi="Times New Roman" w:cs="Times New Roman"/>
                <w:sz w:val="24"/>
                <w:szCs w:val="24"/>
              </w:rPr>
              <w:t xml:space="preserve"> als akzeptiert ausstellen.</w:t>
            </w:r>
          </w:p>
          <w:p w14:paraId="0F217384" w14:textId="77777777" w:rsidR="000B0B28" w:rsidRPr="00515814" w:rsidRDefault="000B0B28" w:rsidP="00420074">
            <w:pPr>
              <w:spacing w:before="100" w:beforeAutospacing="1" w:after="100" w:afterAutospacing="1" w:line="240" w:lineRule="auto"/>
              <w:rPr>
                <w:rFonts w:ascii="Times New Roman" w:eastAsia="Times New Roman" w:hAnsi="Times New Roman" w:cs="Times New Roman"/>
                <w:sz w:val="24"/>
                <w:szCs w:val="24"/>
                <w:lang w:eastAsia="de-DE"/>
              </w:rPr>
            </w:pPr>
          </w:p>
        </w:tc>
      </w:tr>
      <w:tr w:rsidR="000B0B28" w:rsidRPr="00515814" w14:paraId="6931E113" w14:textId="77777777" w:rsidTr="0042007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DA81AF" w14:textId="77777777" w:rsidR="000B0B28" w:rsidRPr="00515814" w:rsidRDefault="000B0B28" w:rsidP="0042007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Vorbedingungen</w:t>
            </w:r>
          </w:p>
        </w:tc>
        <w:tc>
          <w:tcPr>
            <w:tcW w:w="0" w:type="auto"/>
            <w:tcBorders>
              <w:top w:val="outset" w:sz="6" w:space="0" w:color="auto"/>
              <w:left w:val="outset" w:sz="6" w:space="0" w:color="auto"/>
              <w:bottom w:val="outset" w:sz="6" w:space="0" w:color="auto"/>
              <w:right w:val="outset" w:sz="6" w:space="0" w:color="auto"/>
            </w:tcBorders>
            <w:hideMark/>
          </w:tcPr>
          <w:p w14:paraId="61ADF236" w14:textId="77777777" w:rsidR="000B0B28" w:rsidRPr="00515814" w:rsidRDefault="00B002D4" w:rsidP="0042007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Im Szenario stehen beide Züge kurz vor und nach einer Balise, die Züge bewegen sich voneinander weg. Tests können übersprungen werden, wenn eine ungeeignete Strecke um der Balise besteht.</w:t>
            </w:r>
          </w:p>
        </w:tc>
      </w:tr>
      <w:tr w:rsidR="000B0B28" w:rsidRPr="00515814" w14:paraId="2C646C18" w14:textId="77777777" w:rsidTr="0042007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947F7A" w14:textId="77777777" w:rsidR="000B0B28" w:rsidRPr="00515814" w:rsidRDefault="000B0B28" w:rsidP="0042007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t>Beschreibung</w:t>
            </w:r>
          </w:p>
        </w:tc>
        <w:tc>
          <w:tcPr>
            <w:tcW w:w="0" w:type="auto"/>
            <w:tcBorders>
              <w:top w:val="outset" w:sz="6" w:space="0" w:color="auto"/>
              <w:left w:val="outset" w:sz="6" w:space="0" w:color="auto"/>
              <w:bottom w:val="outset" w:sz="6" w:space="0" w:color="auto"/>
              <w:right w:val="outset" w:sz="6" w:space="0" w:color="auto"/>
            </w:tcBorders>
            <w:hideMark/>
          </w:tcPr>
          <w:p w14:paraId="10EB428A" w14:textId="77777777" w:rsidR="00271325" w:rsidRPr="00515814" w:rsidRDefault="00B002D4" w:rsidP="0042007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Es werden die Distanzen der Züge vor und nach der Balise berechnet. </w:t>
            </w:r>
            <w:r w:rsidR="00271325">
              <w:rPr>
                <w:rFonts w:ascii="Times New Roman" w:eastAsia="Times New Roman" w:hAnsi="Times New Roman" w:cs="Times New Roman"/>
                <w:sz w:val="24"/>
                <w:szCs w:val="24"/>
                <w:lang w:eastAsia="de-DE"/>
              </w:rPr>
              <w:br/>
              <w:t>Es werden zwei um 30 m lange EOA ausgestellt, je nachdem wie weit der nächste Endpunkt entfernt ist. Es werden Position-Reports der beiden Züge hinterlegt.</w:t>
            </w:r>
          </w:p>
        </w:tc>
      </w:tr>
      <w:tr w:rsidR="000B0B28" w:rsidRPr="00515814" w14:paraId="42DDD241" w14:textId="77777777" w:rsidTr="0042007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93A4E5" w14:textId="77777777" w:rsidR="000B0B28" w:rsidRPr="00515814" w:rsidRDefault="000B0B28" w:rsidP="00420074">
            <w:pPr>
              <w:spacing w:after="0" w:line="240" w:lineRule="auto"/>
              <w:rPr>
                <w:rFonts w:ascii="Times New Roman" w:eastAsia="Times New Roman" w:hAnsi="Times New Roman" w:cs="Times New Roman"/>
                <w:sz w:val="24"/>
                <w:szCs w:val="24"/>
                <w:lang w:eastAsia="de-DE"/>
              </w:rPr>
            </w:pPr>
            <w:r w:rsidRPr="00515814">
              <w:rPr>
                <w:rFonts w:ascii="Times New Roman" w:eastAsia="Times New Roman" w:hAnsi="Times New Roman" w:cs="Times New Roman"/>
                <w:sz w:val="24"/>
                <w:szCs w:val="24"/>
                <w:lang w:eastAsia="de-DE"/>
              </w:rPr>
              <w:lastRenderedPageBreak/>
              <w:t>Erwartetes Ergebnis</w:t>
            </w:r>
          </w:p>
        </w:tc>
        <w:tc>
          <w:tcPr>
            <w:tcW w:w="0" w:type="auto"/>
            <w:tcBorders>
              <w:top w:val="outset" w:sz="6" w:space="0" w:color="auto"/>
              <w:left w:val="outset" w:sz="6" w:space="0" w:color="auto"/>
              <w:bottom w:val="outset" w:sz="6" w:space="0" w:color="auto"/>
              <w:right w:val="outset" w:sz="6" w:space="0" w:color="auto"/>
            </w:tcBorders>
            <w:hideMark/>
          </w:tcPr>
          <w:p w14:paraId="7229A64D" w14:textId="77777777" w:rsidR="000B0B28" w:rsidRPr="00515814" w:rsidRDefault="00271325" w:rsidP="0042007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Beide Züge werden erlaubt in gegensätzlicher Richtung voneinander entfernt zu fahren. Das Blockaden-Modul gibt zwei Mal true zurück.</w:t>
            </w:r>
          </w:p>
        </w:tc>
      </w:tr>
    </w:tbl>
    <w:p w14:paraId="52D7F23C" w14:textId="77777777" w:rsidR="00271325" w:rsidRDefault="00271325" w:rsidP="000B0B28">
      <w:pPr>
        <w:pStyle w:val="berschrift1"/>
        <w:rPr>
          <w:rFonts w:eastAsia="Times New Roman"/>
          <w:lang w:eastAsia="de-DE"/>
        </w:rPr>
      </w:pPr>
    </w:p>
    <w:p w14:paraId="4174D3D8" w14:textId="45EBADF8" w:rsidR="00271325" w:rsidRPr="005A2874" w:rsidRDefault="00E91F07" w:rsidP="00271325">
      <w:pPr>
        <w:pStyle w:val="berschrift2"/>
        <w:rPr>
          <w:rFonts w:eastAsia="Times New Roman"/>
          <w:lang w:val="en-US" w:eastAsia="de-DE"/>
          <w:rPrChange w:id="59" w:author="Frederik Düpmeier" w:date="2020-10-05T15:49:00Z">
            <w:rPr>
              <w:rFonts w:eastAsia="Times New Roman"/>
              <w:lang w:eastAsia="de-DE"/>
            </w:rPr>
          </w:rPrChange>
        </w:rPr>
      </w:pPr>
      <w:r w:rsidRPr="005A2874">
        <w:rPr>
          <w:rFonts w:eastAsia="Times New Roman"/>
          <w:lang w:val="en-US" w:eastAsia="de-DE"/>
          <w:rPrChange w:id="60" w:author="Frederik Düpmeier" w:date="2020-10-05T15:49:00Z">
            <w:rPr>
              <w:rFonts w:eastAsia="Times New Roman"/>
              <w:lang w:eastAsia="de-DE"/>
            </w:rPr>
          </w:rPrChange>
        </w:rPr>
        <w:t>Testfall 4 – Check if two trains int</w:t>
      </w:r>
      <w:ins w:id="61" w:author="Frederik Düpmeier" w:date="2020-10-05T16:22:00Z">
        <w:r w:rsidR="004711D8">
          <w:rPr>
            <w:rFonts w:eastAsia="Times New Roman"/>
            <w:lang w:val="en-US" w:eastAsia="de-DE"/>
          </w:rPr>
          <w:t>e</w:t>
        </w:r>
      </w:ins>
      <w:r w:rsidRPr="005A2874">
        <w:rPr>
          <w:rFonts w:eastAsia="Times New Roman"/>
          <w:lang w:val="en-US" w:eastAsia="de-DE"/>
          <w:rPrChange w:id="62" w:author="Frederik Düpmeier" w:date="2020-10-05T15:49:00Z">
            <w:rPr>
              <w:rFonts w:eastAsia="Times New Roman"/>
              <w:lang w:eastAsia="de-DE"/>
            </w:rPr>
          </w:rPrChange>
        </w:rPr>
        <w:t xml:space="preserve">rsecting on same trail beeing detected </w:t>
      </w:r>
      <w:r w:rsidRPr="005A2874">
        <w:rPr>
          <w:rFonts w:eastAsia="Times New Roman"/>
          <w:lang w:val="en-US" w:eastAsia="de-DE"/>
          <w:rPrChange w:id="63" w:author="Frederik Düpmeier" w:date="2020-10-05T15:49:00Z">
            <w:rPr>
              <w:rFonts w:eastAsia="Times New Roman"/>
              <w:lang w:eastAsia="de-DE"/>
            </w:rPr>
          </w:rPrChange>
        </w:rPr>
        <w:br/>
        <w:t>(Repeated 100)</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9"/>
        <w:gridCol w:w="7277"/>
      </w:tblGrid>
      <w:tr w:rsidR="00E91F07" w:rsidRPr="00271325" w14:paraId="33857D0F" w14:textId="77777777" w:rsidTr="0027132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EFDC76" w14:textId="77777777" w:rsidR="00271325" w:rsidRPr="00271325" w:rsidRDefault="00271325" w:rsidP="00271325">
            <w:pPr>
              <w:spacing w:after="0" w:line="240" w:lineRule="auto"/>
              <w:rPr>
                <w:rFonts w:ascii="Times New Roman" w:eastAsia="Times New Roman" w:hAnsi="Times New Roman" w:cs="Times New Roman"/>
                <w:sz w:val="24"/>
                <w:szCs w:val="24"/>
                <w:lang w:eastAsia="de-DE"/>
              </w:rPr>
            </w:pPr>
            <w:r w:rsidRPr="00271325">
              <w:rPr>
                <w:rFonts w:ascii="Times New Roman" w:eastAsia="Times New Roman" w:hAnsi="Times New Roman" w:cs="Times New Roman"/>
                <w:sz w:val="24"/>
                <w:szCs w:val="24"/>
                <w:lang w:eastAsia="de-DE"/>
              </w:rPr>
              <w:t>Testziel </w:t>
            </w:r>
          </w:p>
        </w:tc>
        <w:tc>
          <w:tcPr>
            <w:tcW w:w="0" w:type="auto"/>
            <w:tcBorders>
              <w:top w:val="outset" w:sz="6" w:space="0" w:color="auto"/>
              <w:left w:val="outset" w:sz="6" w:space="0" w:color="auto"/>
              <w:bottom w:val="outset" w:sz="6" w:space="0" w:color="auto"/>
              <w:right w:val="outset" w:sz="6" w:space="0" w:color="auto"/>
            </w:tcBorders>
            <w:hideMark/>
          </w:tcPr>
          <w:p w14:paraId="41E97049" w14:textId="608BF203" w:rsidR="00271325" w:rsidRPr="00271325" w:rsidRDefault="00E91F07" w:rsidP="004711D8">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Diese Testmethode prüft, ob zwei Züge keine Erlaubnis erhalten auf </w:t>
            </w:r>
            <w:del w:id="64" w:author="Frederik Düpmeier" w:date="2020-10-05T16:22:00Z">
              <w:r w:rsidDel="004711D8">
                <w:rPr>
                  <w:rFonts w:ascii="Times New Roman" w:eastAsia="Times New Roman" w:hAnsi="Times New Roman" w:cs="Times New Roman"/>
                  <w:sz w:val="24"/>
                  <w:szCs w:val="24"/>
                  <w:lang w:eastAsia="de-DE"/>
                </w:rPr>
                <w:delText>der gleichen Strecke</w:delText>
              </w:r>
            </w:del>
            <w:ins w:id="65" w:author="Frederik Düpmeier" w:date="2020-10-05T16:22:00Z">
              <w:r w:rsidR="004711D8">
                <w:rPr>
                  <w:rFonts w:ascii="Times New Roman" w:eastAsia="Times New Roman" w:hAnsi="Times New Roman" w:cs="Times New Roman"/>
                  <w:sz w:val="24"/>
                  <w:szCs w:val="24"/>
                  <w:lang w:eastAsia="de-DE"/>
                </w:rPr>
                <w:t xml:space="preserve">dem gleichen </w:t>
              </w:r>
              <w:commentRangeStart w:id="66"/>
              <w:r w:rsidR="004711D8">
                <w:rPr>
                  <w:rFonts w:ascii="Times New Roman" w:eastAsia="Times New Roman" w:hAnsi="Times New Roman" w:cs="Times New Roman"/>
                  <w:sz w:val="24"/>
                  <w:szCs w:val="24"/>
                  <w:lang w:eastAsia="de-DE"/>
                </w:rPr>
                <w:t>Gleis</w:t>
              </w:r>
            </w:ins>
            <w:commentRangeEnd w:id="66"/>
            <w:ins w:id="67" w:author="Frederik Düpmeier" w:date="2020-10-05T16:23:00Z">
              <w:r w:rsidR="004711D8">
                <w:rPr>
                  <w:rStyle w:val="Kommentarzeichen"/>
                </w:rPr>
                <w:commentReference w:id="66"/>
              </w:r>
            </w:ins>
            <w:r>
              <w:rPr>
                <w:rFonts w:ascii="Times New Roman" w:eastAsia="Times New Roman" w:hAnsi="Times New Roman" w:cs="Times New Roman"/>
                <w:sz w:val="24"/>
                <w:szCs w:val="24"/>
                <w:lang w:eastAsia="de-DE"/>
              </w:rPr>
              <w:t xml:space="preserve"> zu fahren. Im Szenario stehen beide Züge kurz vor und nach einer Balise, die Züge bewegen sich aufeinander zu, sodass es zu einer Überlappung kommt. (Die Kollision soll durch das getestete Modul erkannt und verhindert werden).</w:t>
            </w:r>
          </w:p>
        </w:tc>
      </w:tr>
      <w:tr w:rsidR="00E91F07" w:rsidRPr="00271325" w14:paraId="6CA68117" w14:textId="77777777" w:rsidTr="0027132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1B6871" w14:textId="77777777" w:rsidR="00271325" w:rsidRPr="00271325" w:rsidRDefault="00271325" w:rsidP="00271325">
            <w:pPr>
              <w:spacing w:after="0" w:line="240" w:lineRule="auto"/>
              <w:rPr>
                <w:rFonts w:ascii="Times New Roman" w:eastAsia="Times New Roman" w:hAnsi="Times New Roman" w:cs="Times New Roman"/>
                <w:sz w:val="24"/>
                <w:szCs w:val="24"/>
                <w:lang w:eastAsia="de-DE"/>
              </w:rPr>
            </w:pPr>
            <w:r w:rsidRPr="00271325">
              <w:rPr>
                <w:rFonts w:ascii="Times New Roman" w:eastAsia="Times New Roman" w:hAnsi="Times New Roman" w:cs="Times New Roman"/>
                <w:sz w:val="24"/>
                <w:szCs w:val="24"/>
                <w:lang w:eastAsia="de-DE"/>
              </w:rPr>
              <w:t>Vorbedingungen</w:t>
            </w:r>
          </w:p>
        </w:tc>
        <w:tc>
          <w:tcPr>
            <w:tcW w:w="0" w:type="auto"/>
            <w:tcBorders>
              <w:top w:val="outset" w:sz="6" w:space="0" w:color="auto"/>
              <w:left w:val="outset" w:sz="6" w:space="0" w:color="auto"/>
              <w:bottom w:val="outset" w:sz="6" w:space="0" w:color="auto"/>
              <w:right w:val="outset" w:sz="6" w:space="0" w:color="auto"/>
            </w:tcBorders>
            <w:hideMark/>
          </w:tcPr>
          <w:p w14:paraId="6D826F2B" w14:textId="19A87D23" w:rsidR="00271325" w:rsidRDefault="00E91F07" w:rsidP="0027132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Ein Zug steht vor der Balise, der andere danach. Die Züge sollen sich aufeinander zu bewegen. Tests können übersprungen werden</w:t>
            </w:r>
            <w:ins w:id="68" w:author="Frederik Düpmeier" w:date="2020-10-05T16:23:00Z">
              <w:r w:rsidR="004711D8">
                <w:rPr>
                  <w:rFonts w:ascii="Times New Roman" w:eastAsia="Times New Roman" w:hAnsi="Times New Roman" w:cs="Times New Roman"/>
                  <w:sz w:val="24"/>
                  <w:szCs w:val="24"/>
                  <w:lang w:eastAsia="de-DE"/>
                </w:rPr>
                <w:t>,</w:t>
              </w:r>
            </w:ins>
            <w:r>
              <w:rPr>
                <w:rFonts w:ascii="Times New Roman" w:eastAsia="Times New Roman" w:hAnsi="Times New Roman" w:cs="Times New Roman"/>
                <w:sz w:val="24"/>
                <w:szCs w:val="24"/>
                <w:lang w:eastAsia="de-DE"/>
              </w:rPr>
              <w:t xml:space="preserve"> wenn ein</w:t>
            </w:r>
            <w:del w:id="69" w:author="Frederik Düpmeier" w:date="2020-10-05T16:23:00Z">
              <w:r w:rsidDel="004711D8">
                <w:rPr>
                  <w:rFonts w:ascii="Times New Roman" w:eastAsia="Times New Roman" w:hAnsi="Times New Roman" w:cs="Times New Roman"/>
                  <w:sz w:val="24"/>
                  <w:szCs w:val="24"/>
                  <w:lang w:eastAsia="de-DE"/>
                </w:rPr>
                <w:delText>e</w:delText>
              </w:r>
            </w:del>
            <w:r>
              <w:rPr>
                <w:rFonts w:ascii="Times New Roman" w:eastAsia="Times New Roman" w:hAnsi="Times New Roman" w:cs="Times New Roman"/>
                <w:sz w:val="24"/>
                <w:szCs w:val="24"/>
                <w:lang w:eastAsia="de-DE"/>
              </w:rPr>
              <w:t xml:space="preserve"> </w:t>
            </w:r>
            <w:commentRangeStart w:id="70"/>
            <w:r>
              <w:rPr>
                <w:rFonts w:ascii="Times New Roman" w:eastAsia="Times New Roman" w:hAnsi="Times New Roman" w:cs="Times New Roman"/>
                <w:sz w:val="24"/>
                <w:szCs w:val="24"/>
                <w:lang w:eastAsia="de-DE"/>
              </w:rPr>
              <w:t>ungeeignete</w:t>
            </w:r>
            <w:ins w:id="71" w:author="Frederik Düpmeier" w:date="2020-10-05T16:23:00Z">
              <w:r w:rsidR="004711D8">
                <w:rPr>
                  <w:rFonts w:ascii="Times New Roman" w:eastAsia="Times New Roman" w:hAnsi="Times New Roman" w:cs="Times New Roman"/>
                  <w:sz w:val="24"/>
                  <w:szCs w:val="24"/>
                  <w:lang w:eastAsia="de-DE"/>
                </w:rPr>
                <w:t>s Gleis</w:t>
              </w:r>
            </w:ins>
            <w:del w:id="72" w:author="Frederik Düpmeier" w:date="2020-10-05T16:23:00Z">
              <w:r w:rsidDel="004711D8">
                <w:rPr>
                  <w:rFonts w:ascii="Times New Roman" w:eastAsia="Times New Roman" w:hAnsi="Times New Roman" w:cs="Times New Roman"/>
                  <w:sz w:val="24"/>
                  <w:szCs w:val="24"/>
                  <w:lang w:eastAsia="de-DE"/>
                </w:rPr>
                <w:delText xml:space="preserve"> Strecke</w:delText>
              </w:r>
            </w:del>
            <w:r>
              <w:rPr>
                <w:rFonts w:ascii="Times New Roman" w:eastAsia="Times New Roman" w:hAnsi="Times New Roman" w:cs="Times New Roman"/>
                <w:sz w:val="24"/>
                <w:szCs w:val="24"/>
                <w:lang w:eastAsia="de-DE"/>
              </w:rPr>
              <w:t xml:space="preserve"> um der Balise </w:t>
            </w:r>
            <w:commentRangeEnd w:id="70"/>
            <w:r w:rsidR="004711D8">
              <w:rPr>
                <w:rStyle w:val="Kommentarzeichen"/>
              </w:rPr>
              <w:commentReference w:id="70"/>
            </w:r>
            <w:r>
              <w:rPr>
                <w:rFonts w:ascii="Times New Roman" w:eastAsia="Times New Roman" w:hAnsi="Times New Roman" w:cs="Times New Roman"/>
                <w:sz w:val="24"/>
                <w:szCs w:val="24"/>
                <w:lang w:eastAsia="de-DE"/>
              </w:rPr>
              <w:t>besteht.</w:t>
            </w:r>
          </w:p>
          <w:p w14:paraId="3FEFC6B2" w14:textId="5038A84E" w:rsidR="00E91F07" w:rsidRPr="00271325" w:rsidRDefault="00237FA4" w:rsidP="0027132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Der Abstand von Zug 1 </w:t>
            </w:r>
            <w:ins w:id="73" w:author="Frederik Düpmeier" w:date="2020-10-05T16:24:00Z">
              <w:r w:rsidR="004711D8">
                <w:rPr>
                  <w:rFonts w:ascii="Times New Roman" w:eastAsia="Times New Roman" w:hAnsi="Times New Roman" w:cs="Times New Roman"/>
                  <w:sz w:val="24"/>
                  <w:szCs w:val="24"/>
                  <w:lang w:eastAsia="de-DE"/>
                </w:rPr>
                <w:t xml:space="preserve">zur Balise </w:t>
              </w:r>
            </w:ins>
            <w:r>
              <w:rPr>
                <w:rFonts w:ascii="Times New Roman" w:eastAsia="Times New Roman" w:hAnsi="Times New Roman" w:cs="Times New Roman"/>
                <w:sz w:val="24"/>
                <w:szCs w:val="24"/>
                <w:lang w:eastAsia="de-DE"/>
              </w:rPr>
              <w:t>beträgt 7</w:t>
            </w:r>
            <w:r w:rsidR="00E91F07">
              <w:rPr>
                <w:rFonts w:ascii="Times New Roman" w:eastAsia="Times New Roman" w:hAnsi="Times New Roman" w:cs="Times New Roman"/>
                <w:sz w:val="24"/>
                <w:szCs w:val="24"/>
                <w:lang w:eastAsia="de-DE"/>
              </w:rPr>
              <w:t xml:space="preserve"> Meter,</w:t>
            </w:r>
            <w:r>
              <w:rPr>
                <w:rFonts w:ascii="Times New Roman" w:eastAsia="Times New Roman" w:hAnsi="Times New Roman" w:cs="Times New Roman"/>
                <w:sz w:val="24"/>
                <w:szCs w:val="24"/>
                <w:lang w:eastAsia="de-DE"/>
              </w:rPr>
              <w:t xml:space="preserve"> der Abstand des anderen Zuges 8</w:t>
            </w:r>
            <w:r w:rsidR="00E91F07">
              <w:rPr>
                <w:rFonts w:ascii="Times New Roman" w:eastAsia="Times New Roman" w:hAnsi="Times New Roman" w:cs="Times New Roman"/>
                <w:sz w:val="24"/>
                <w:szCs w:val="24"/>
                <w:lang w:eastAsia="de-DE"/>
              </w:rPr>
              <w:t xml:space="preserve"> Meter. Die Züge haben eine Entfernung </w:t>
            </w:r>
            <w:commentRangeStart w:id="74"/>
            <w:r w:rsidR="00E91F07">
              <w:rPr>
                <w:rFonts w:ascii="Times New Roman" w:eastAsia="Times New Roman" w:hAnsi="Times New Roman" w:cs="Times New Roman"/>
                <w:sz w:val="24"/>
                <w:szCs w:val="24"/>
                <w:lang w:eastAsia="de-DE"/>
              </w:rPr>
              <w:t xml:space="preserve">von 15 Meter </w:t>
            </w:r>
            <w:commentRangeEnd w:id="74"/>
            <w:r w:rsidR="004711D8">
              <w:rPr>
                <w:rStyle w:val="Kommentarzeichen"/>
              </w:rPr>
              <w:commentReference w:id="74"/>
            </w:r>
            <w:r w:rsidR="00E91F07">
              <w:rPr>
                <w:rFonts w:ascii="Times New Roman" w:eastAsia="Times New Roman" w:hAnsi="Times New Roman" w:cs="Times New Roman"/>
                <w:sz w:val="24"/>
                <w:szCs w:val="24"/>
                <w:lang w:eastAsia="de-DE"/>
              </w:rPr>
              <w:t xml:space="preserve">zueinander. </w:t>
            </w:r>
            <w:r>
              <w:rPr>
                <w:rFonts w:ascii="Times New Roman" w:eastAsia="Times New Roman" w:hAnsi="Times New Roman" w:cs="Times New Roman"/>
                <w:sz w:val="24"/>
                <w:szCs w:val="24"/>
                <w:lang w:eastAsia="de-DE"/>
              </w:rPr>
              <w:t xml:space="preserve">Gibt es nicht den Raum von 8 Meter </w:t>
            </w:r>
            <w:commentRangeStart w:id="75"/>
            <w:r>
              <w:rPr>
                <w:rFonts w:ascii="Times New Roman" w:eastAsia="Times New Roman" w:hAnsi="Times New Roman" w:cs="Times New Roman"/>
                <w:sz w:val="24"/>
                <w:szCs w:val="24"/>
                <w:lang w:eastAsia="de-DE"/>
              </w:rPr>
              <w:t xml:space="preserve">zwischen einer Weiche und einer Balise </w:t>
            </w:r>
            <w:commentRangeEnd w:id="75"/>
            <w:r w:rsidR="004711D8">
              <w:rPr>
                <w:rStyle w:val="Kommentarzeichen"/>
              </w:rPr>
              <w:commentReference w:id="75"/>
            </w:r>
            <w:r>
              <w:rPr>
                <w:rFonts w:ascii="Times New Roman" w:eastAsia="Times New Roman" w:hAnsi="Times New Roman" w:cs="Times New Roman"/>
                <w:sz w:val="24"/>
                <w:szCs w:val="24"/>
                <w:lang w:eastAsia="de-DE"/>
              </w:rPr>
              <w:t>wird der Test übersprungen und nicht ausgewertet.</w:t>
            </w:r>
          </w:p>
        </w:tc>
      </w:tr>
      <w:tr w:rsidR="00E91F07" w:rsidRPr="00271325" w14:paraId="3CDFABED" w14:textId="77777777" w:rsidTr="0027132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B334CF" w14:textId="77777777" w:rsidR="00271325" w:rsidRPr="00271325" w:rsidRDefault="00271325" w:rsidP="00271325">
            <w:pPr>
              <w:spacing w:after="0" w:line="240" w:lineRule="auto"/>
              <w:rPr>
                <w:rFonts w:ascii="Times New Roman" w:eastAsia="Times New Roman" w:hAnsi="Times New Roman" w:cs="Times New Roman"/>
                <w:sz w:val="24"/>
                <w:szCs w:val="24"/>
                <w:lang w:eastAsia="de-DE"/>
              </w:rPr>
            </w:pPr>
            <w:r w:rsidRPr="00271325">
              <w:rPr>
                <w:rFonts w:ascii="Times New Roman" w:eastAsia="Times New Roman" w:hAnsi="Times New Roman" w:cs="Times New Roman"/>
                <w:sz w:val="24"/>
                <w:szCs w:val="24"/>
                <w:lang w:eastAsia="de-DE"/>
              </w:rPr>
              <w:t>Beschreibung</w:t>
            </w:r>
          </w:p>
        </w:tc>
        <w:tc>
          <w:tcPr>
            <w:tcW w:w="0" w:type="auto"/>
            <w:tcBorders>
              <w:top w:val="outset" w:sz="6" w:space="0" w:color="auto"/>
              <w:left w:val="outset" w:sz="6" w:space="0" w:color="auto"/>
              <w:bottom w:val="outset" w:sz="6" w:space="0" w:color="auto"/>
              <w:right w:val="outset" w:sz="6" w:space="0" w:color="auto"/>
            </w:tcBorders>
            <w:hideMark/>
          </w:tcPr>
          <w:p w14:paraId="57FDC0F0" w14:textId="0B253382" w:rsidR="00271325" w:rsidRPr="00271325" w:rsidRDefault="00E91F07" w:rsidP="0027132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Es werden auch hier zwei Distanzen vor und nach </w:t>
            </w:r>
            <w:r w:rsidR="00237FA4">
              <w:rPr>
                <w:rFonts w:ascii="Times New Roman" w:eastAsia="Times New Roman" w:hAnsi="Times New Roman" w:cs="Times New Roman"/>
                <w:sz w:val="24"/>
                <w:szCs w:val="24"/>
                <w:lang w:eastAsia="de-DE"/>
              </w:rPr>
              <w:t>der Balise gewählt. Die Eo</w:t>
            </w:r>
            <w:ins w:id="76" w:author="Frederik Düpmeier" w:date="2020-10-05T16:25:00Z">
              <w:r w:rsidR="004711D8">
                <w:rPr>
                  <w:rFonts w:ascii="Times New Roman" w:eastAsia="Times New Roman" w:hAnsi="Times New Roman" w:cs="Times New Roman"/>
                  <w:sz w:val="24"/>
                  <w:szCs w:val="24"/>
                  <w:lang w:eastAsia="de-DE"/>
                </w:rPr>
                <w:t>A</w:t>
              </w:r>
            </w:ins>
            <w:del w:id="77" w:author="Frederik Düpmeier" w:date="2020-10-05T16:25:00Z">
              <w:r w:rsidR="00237FA4" w:rsidDel="004711D8">
                <w:rPr>
                  <w:rFonts w:ascii="Times New Roman" w:eastAsia="Times New Roman" w:hAnsi="Times New Roman" w:cs="Times New Roman"/>
                  <w:sz w:val="24"/>
                  <w:szCs w:val="24"/>
                  <w:lang w:eastAsia="de-DE"/>
                </w:rPr>
                <w:delText>a</w:delText>
              </w:r>
            </w:del>
            <w:r w:rsidR="00237FA4">
              <w:rPr>
                <w:rFonts w:ascii="Times New Roman" w:eastAsia="Times New Roman" w:hAnsi="Times New Roman" w:cs="Times New Roman"/>
                <w:sz w:val="24"/>
                <w:szCs w:val="24"/>
                <w:lang w:eastAsia="de-DE"/>
              </w:rPr>
              <w:t xml:space="preserve"> von Zug 1 beträgt 10 Meter</w:t>
            </w:r>
            <w:ins w:id="78" w:author="Frederik Düpmeier" w:date="2020-10-05T16:25:00Z">
              <w:r w:rsidR="004711D8">
                <w:rPr>
                  <w:rFonts w:ascii="Times New Roman" w:eastAsia="Times New Roman" w:hAnsi="Times New Roman" w:cs="Times New Roman"/>
                  <w:sz w:val="24"/>
                  <w:szCs w:val="24"/>
                  <w:lang w:eastAsia="de-DE"/>
                </w:rPr>
                <w:t xml:space="preserve"> von der beschriebenen Balise aus</w:t>
              </w:r>
            </w:ins>
            <w:r w:rsidR="00237FA4">
              <w:rPr>
                <w:rFonts w:ascii="Times New Roman" w:eastAsia="Times New Roman" w:hAnsi="Times New Roman" w:cs="Times New Roman"/>
                <w:sz w:val="24"/>
                <w:szCs w:val="24"/>
                <w:lang w:eastAsia="de-DE"/>
              </w:rPr>
              <w:t>. Es entsteht eine Überlappung, weil der Zug  2 ebenfalls eine Eo</w:t>
            </w:r>
            <w:ins w:id="79" w:author="Frederik Düpmeier" w:date="2020-10-05T16:25:00Z">
              <w:r w:rsidR="004711D8">
                <w:rPr>
                  <w:rFonts w:ascii="Times New Roman" w:eastAsia="Times New Roman" w:hAnsi="Times New Roman" w:cs="Times New Roman"/>
                  <w:sz w:val="24"/>
                  <w:szCs w:val="24"/>
                  <w:lang w:eastAsia="de-DE"/>
                </w:rPr>
                <w:t>A</w:t>
              </w:r>
            </w:ins>
            <w:del w:id="80" w:author="Frederik Düpmeier" w:date="2020-10-05T16:25:00Z">
              <w:r w:rsidR="00237FA4" w:rsidDel="004711D8">
                <w:rPr>
                  <w:rFonts w:ascii="Times New Roman" w:eastAsia="Times New Roman" w:hAnsi="Times New Roman" w:cs="Times New Roman"/>
                  <w:sz w:val="24"/>
                  <w:szCs w:val="24"/>
                  <w:lang w:eastAsia="de-DE"/>
                </w:rPr>
                <w:delText>a</w:delText>
              </w:r>
            </w:del>
            <w:r w:rsidR="00237FA4">
              <w:rPr>
                <w:rFonts w:ascii="Times New Roman" w:eastAsia="Times New Roman" w:hAnsi="Times New Roman" w:cs="Times New Roman"/>
                <w:sz w:val="24"/>
                <w:szCs w:val="24"/>
                <w:lang w:eastAsia="de-DE"/>
              </w:rPr>
              <w:t xml:space="preserve"> von 10 Meter zugesichert wird.</w:t>
            </w:r>
          </w:p>
        </w:tc>
      </w:tr>
      <w:tr w:rsidR="00E91F07" w:rsidRPr="00271325" w14:paraId="2CA20188" w14:textId="77777777" w:rsidTr="0027132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D37CC9" w14:textId="77777777" w:rsidR="00271325" w:rsidRPr="00271325" w:rsidRDefault="00271325" w:rsidP="00271325">
            <w:pPr>
              <w:spacing w:after="0" w:line="240" w:lineRule="auto"/>
              <w:rPr>
                <w:rFonts w:ascii="Times New Roman" w:eastAsia="Times New Roman" w:hAnsi="Times New Roman" w:cs="Times New Roman"/>
                <w:sz w:val="24"/>
                <w:szCs w:val="24"/>
                <w:lang w:eastAsia="de-DE"/>
              </w:rPr>
            </w:pPr>
            <w:r w:rsidRPr="00271325">
              <w:rPr>
                <w:rFonts w:ascii="Times New Roman" w:eastAsia="Times New Roman" w:hAnsi="Times New Roman" w:cs="Times New Roman"/>
                <w:sz w:val="24"/>
                <w:szCs w:val="24"/>
                <w:lang w:eastAsia="de-DE"/>
              </w:rPr>
              <w:t>Erwartetes Ergebnis</w:t>
            </w:r>
          </w:p>
        </w:tc>
        <w:tc>
          <w:tcPr>
            <w:tcW w:w="0" w:type="auto"/>
            <w:tcBorders>
              <w:top w:val="outset" w:sz="6" w:space="0" w:color="auto"/>
              <w:left w:val="outset" w:sz="6" w:space="0" w:color="auto"/>
              <w:bottom w:val="outset" w:sz="6" w:space="0" w:color="auto"/>
              <w:right w:val="outset" w:sz="6" w:space="0" w:color="auto"/>
            </w:tcBorders>
            <w:hideMark/>
          </w:tcPr>
          <w:p w14:paraId="2B67151F" w14:textId="77777777" w:rsidR="00271325" w:rsidRPr="00271325" w:rsidRDefault="00237FA4" w:rsidP="0027132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Der Zug 1 darf über die Balise fahren, weil der Abstand von 15 Meter dies erlaubt. Das Blockaden-Modul gibt true zurück. Beim Zug 2 wird false zurückgegeben, weil die 10 Meter zu viel sind, da der Zug bis auf 5 Meter sich nähert.</w:t>
            </w:r>
          </w:p>
        </w:tc>
      </w:tr>
    </w:tbl>
    <w:p w14:paraId="5E218BE1" w14:textId="77777777" w:rsidR="00F239D9" w:rsidRDefault="00F239D9" w:rsidP="00E91F07">
      <w:pPr>
        <w:pStyle w:val="berschrift2"/>
        <w:rPr>
          <w:rFonts w:eastAsia="Times New Roman"/>
          <w:lang w:eastAsia="de-DE"/>
        </w:rPr>
      </w:pPr>
    </w:p>
    <w:p w14:paraId="48002FE6" w14:textId="77777777" w:rsidR="00F239D9" w:rsidRDefault="00F239D9">
      <w:pPr>
        <w:rPr>
          <w:rFonts w:asciiTheme="majorHAnsi" w:eastAsia="Times New Roman" w:hAnsiTheme="majorHAnsi" w:cstheme="majorBidi"/>
          <w:color w:val="2E74B5" w:themeColor="accent1" w:themeShade="BF"/>
          <w:sz w:val="26"/>
          <w:szCs w:val="26"/>
          <w:lang w:eastAsia="de-DE"/>
        </w:rPr>
      </w:pPr>
      <w:r>
        <w:rPr>
          <w:rFonts w:eastAsia="Times New Roman"/>
          <w:lang w:eastAsia="de-DE"/>
        </w:rPr>
        <w:br w:type="page"/>
      </w:r>
    </w:p>
    <w:p w14:paraId="4A3A5961" w14:textId="77777777" w:rsidR="00E91F07" w:rsidRPr="005A2874" w:rsidRDefault="00E91F07" w:rsidP="00E91F07">
      <w:pPr>
        <w:pStyle w:val="berschrift2"/>
        <w:rPr>
          <w:rFonts w:eastAsia="Times New Roman"/>
          <w:lang w:val="en-US" w:eastAsia="de-DE"/>
          <w:rPrChange w:id="81" w:author="Frederik Düpmeier" w:date="2020-10-05T15:49:00Z">
            <w:rPr>
              <w:rFonts w:eastAsia="Times New Roman"/>
              <w:lang w:eastAsia="de-DE"/>
            </w:rPr>
          </w:rPrChange>
        </w:rPr>
      </w:pPr>
      <w:r w:rsidRPr="005A2874">
        <w:rPr>
          <w:rFonts w:eastAsia="Times New Roman"/>
          <w:lang w:val="en-US" w:eastAsia="de-DE"/>
          <w:rPrChange w:id="82" w:author="Frederik Düpmeier" w:date="2020-10-05T15:49:00Z">
            <w:rPr>
              <w:rFonts w:eastAsia="Times New Roman"/>
              <w:lang w:eastAsia="de-DE"/>
            </w:rPr>
          </w:rPrChange>
        </w:rPr>
        <w:lastRenderedPageBreak/>
        <w:t>Testfall 5</w:t>
      </w:r>
      <w:r w:rsidR="00F239D9" w:rsidRPr="005A2874">
        <w:rPr>
          <w:rFonts w:eastAsia="Times New Roman"/>
          <w:lang w:val="en-US" w:eastAsia="de-DE"/>
          <w:rPrChange w:id="83" w:author="Frederik Düpmeier" w:date="2020-10-05T15:49:00Z">
            <w:rPr>
              <w:rFonts w:eastAsia="Times New Roman"/>
              <w:lang w:eastAsia="de-DE"/>
            </w:rPr>
          </w:rPrChange>
        </w:rPr>
        <w:t xml:space="preserve"> – Check if two trains non intersecting on same trail beeing allowed (Repeated 100)</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9"/>
        <w:gridCol w:w="7277"/>
      </w:tblGrid>
      <w:tr w:rsidR="00D35643" w:rsidRPr="00271325" w14:paraId="7E2D0BC3" w14:textId="77777777" w:rsidTr="004711A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83BB60" w14:textId="77777777" w:rsidR="00E91F07" w:rsidRPr="00271325" w:rsidRDefault="00E91F07" w:rsidP="004711A7">
            <w:pPr>
              <w:spacing w:after="0" w:line="240" w:lineRule="auto"/>
              <w:rPr>
                <w:rFonts w:ascii="Times New Roman" w:eastAsia="Times New Roman" w:hAnsi="Times New Roman" w:cs="Times New Roman"/>
                <w:sz w:val="24"/>
                <w:szCs w:val="24"/>
                <w:lang w:eastAsia="de-DE"/>
              </w:rPr>
            </w:pPr>
            <w:r w:rsidRPr="00271325">
              <w:rPr>
                <w:rFonts w:ascii="Times New Roman" w:eastAsia="Times New Roman" w:hAnsi="Times New Roman" w:cs="Times New Roman"/>
                <w:sz w:val="24"/>
                <w:szCs w:val="24"/>
                <w:lang w:eastAsia="de-DE"/>
              </w:rPr>
              <w:t>Testziel </w:t>
            </w:r>
          </w:p>
        </w:tc>
        <w:tc>
          <w:tcPr>
            <w:tcW w:w="0" w:type="auto"/>
            <w:tcBorders>
              <w:top w:val="outset" w:sz="6" w:space="0" w:color="auto"/>
              <w:left w:val="outset" w:sz="6" w:space="0" w:color="auto"/>
              <w:bottom w:val="outset" w:sz="6" w:space="0" w:color="auto"/>
              <w:right w:val="outset" w:sz="6" w:space="0" w:color="auto"/>
            </w:tcBorders>
            <w:hideMark/>
          </w:tcPr>
          <w:p w14:paraId="47B8233F" w14:textId="1E751DA4" w:rsidR="00E91F07" w:rsidRPr="00271325" w:rsidRDefault="00F239D9" w:rsidP="004711D8">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Diese Testmethode prüft ob zwei Züge Erlaubnis erhalten auf de</w:t>
            </w:r>
            <w:ins w:id="84" w:author="Frederik Düpmeier" w:date="2020-10-05T16:26:00Z">
              <w:r w:rsidR="004711D8">
                <w:rPr>
                  <w:rFonts w:ascii="Times New Roman" w:eastAsia="Times New Roman" w:hAnsi="Times New Roman" w:cs="Times New Roman"/>
                  <w:sz w:val="24"/>
                  <w:szCs w:val="24"/>
                  <w:lang w:eastAsia="de-DE"/>
                </w:rPr>
                <w:t>m</w:t>
              </w:r>
            </w:ins>
            <w:del w:id="85" w:author="Frederik Düpmeier" w:date="2020-10-05T16:26:00Z">
              <w:r w:rsidDel="004711D8">
                <w:rPr>
                  <w:rFonts w:ascii="Times New Roman" w:eastAsia="Times New Roman" w:hAnsi="Times New Roman" w:cs="Times New Roman"/>
                  <w:sz w:val="24"/>
                  <w:szCs w:val="24"/>
                  <w:lang w:eastAsia="de-DE"/>
                </w:rPr>
                <w:delText>r</w:delText>
              </w:r>
            </w:del>
            <w:r>
              <w:rPr>
                <w:rFonts w:ascii="Times New Roman" w:eastAsia="Times New Roman" w:hAnsi="Times New Roman" w:cs="Times New Roman"/>
                <w:sz w:val="24"/>
                <w:szCs w:val="24"/>
                <w:lang w:eastAsia="de-DE"/>
              </w:rPr>
              <w:t xml:space="preserve"> gleichen </w:t>
            </w:r>
            <w:del w:id="86" w:author="Frederik Düpmeier" w:date="2020-10-05T16:26:00Z">
              <w:r w:rsidDel="004711D8">
                <w:rPr>
                  <w:rFonts w:ascii="Times New Roman" w:eastAsia="Times New Roman" w:hAnsi="Times New Roman" w:cs="Times New Roman"/>
                  <w:sz w:val="24"/>
                  <w:szCs w:val="24"/>
                  <w:lang w:eastAsia="de-DE"/>
                </w:rPr>
                <w:delText xml:space="preserve">Strecke </w:delText>
              </w:r>
            </w:del>
            <w:ins w:id="87" w:author="Frederik Düpmeier" w:date="2020-10-05T16:26:00Z">
              <w:r w:rsidR="004711D8">
                <w:rPr>
                  <w:rFonts w:ascii="Times New Roman" w:eastAsia="Times New Roman" w:hAnsi="Times New Roman" w:cs="Times New Roman"/>
                  <w:sz w:val="24"/>
                  <w:szCs w:val="24"/>
                  <w:lang w:eastAsia="de-DE"/>
                </w:rPr>
                <w:t xml:space="preserve">Gleis </w:t>
              </w:r>
            </w:ins>
            <w:r>
              <w:rPr>
                <w:rFonts w:ascii="Times New Roman" w:eastAsia="Times New Roman" w:hAnsi="Times New Roman" w:cs="Times New Roman"/>
                <w:sz w:val="24"/>
                <w:szCs w:val="24"/>
                <w:lang w:eastAsia="de-DE"/>
              </w:rPr>
              <w:t>zu fahren.</w:t>
            </w:r>
          </w:p>
        </w:tc>
      </w:tr>
      <w:tr w:rsidR="00D35643" w:rsidRPr="00271325" w14:paraId="54A78F67" w14:textId="77777777" w:rsidTr="004711A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293CEA" w14:textId="77777777" w:rsidR="00E91F07" w:rsidRPr="00271325" w:rsidRDefault="00E91F07" w:rsidP="004711A7">
            <w:pPr>
              <w:spacing w:after="0" w:line="240" w:lineRule="auto"/>
              <w:rPr>
                <w:rFonts w:ascii="Times New Roman" w:eastAsia="Times New Roman" w:hAnsi="Times New Roman" w:cs="Times New Roman"/>
                <w:sz w:val="24"/>
                <w:szCs w:val="24"/>
                <w:lang w:eastAsia="de-DE"/>
              </w:rPr>
            </w:pPr>
            <w:r w:rsidRPr="00271325">
              <w:rPr>
                <w:rFonts w:ascii="Times New Roman" w:eastAsia="Times New Roman" w:hAnsi="Times New Roman" w:cs="Times New Roman"/>
                <w:sz w:val="24"/>
                <w:szCs w:val="24"/>
                <w:lang w:eastAsia="de-DE"/>
              </w:rPr>
              <w:t>Vorbedingungen</w:t>
            </w:r>
          </w:p>
        </w:tc>
        <w:tc>
          <w:tcPr>
            <w:tcW w:w="0" w:type="auto"/>
            <w:tcBorders>
              <w:top w:val="outset" w:sz="6" w:space="0" w:color="auto"/>
              <w:left w:val="outset" w:sz="6" w:space="0" w:color="auto"/>
              <w:bottom w:val="outset" w:sz="6" w:space="0" w:color="auto"/>
              <w:right w:val="outset" w:sz="6" w:space="0" w:color="auto"/>
            </w:tcBorders>
            <w:hideMark/>
          </w:tcPr>
          <w:p w14:paraId="4612A743" w14:textId="77777777" w:rsidR="00E91F07" w:rsidRPr="00271325" w:rsidRDefault="00F239D9" w:rsidP="004711A7">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Ein Zug steht vor der Balise, der andere danach. Die Züge bewegen sich aufeinander zu, sodass es zu KEINER Überlappung kommt.</w:t>
            </w:r>
          </w:p>
        </w:tc>
      </w:tr>
      <w:tr w:rsidR="00D35643" w:rsidRPr="00271325" w14:paraId="1A1DE81C" w14:textId="77777777" w:rsidTr="004711A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3548FF" w14:textId="77777777" w:rsidR="00E91F07" w:rsidRPr="00271325" w:rsidRDefault="00E91F07" w:rsidP="004711A7">
            <w:pPr>
              <w:spacing w:after="0" w:line="240" w:lineRule="auto"/>
              <w:rPr>
                <w:rFonts w:ascii="Times New Roman" w:eastAsia="Times New Roman" w:hAnsi="Times New Roman" w:cs="Times New Roman"/>
                <w:sz w:val="24"/>
                <w:szCs w:val="24"/>
                <w:lang w:eastAsia="de-DE"/>
              </w:rPr>
            </w:pPr>
            <w:r w:rsidRPr="00271325">
              <w:rPr>
                <w:rFonts w:ascii="Times New Roman" w:eastAsia="Times New Roman" w:hAnsi="Times New Roman" w:cs="Times New Roman"/>
                <w:sz w:val="24"/>
                <w:szCs w:val="24"/>
                <w:lang w:eastAsia="de-DE"/>
              </w:rPr>
              <w:t>Beschreibung</w:t>
            </w:r>
          </w:p>
        </w:tc>
        <w:tc>
          <w:tcPr>
            <w:tcW w:w="0" w:type="auto"/>
            <w:tcBorders>
              <w:top w:val="outset" w:sz="6" w:space="0" w:color="auto"/>
              <w:left w:val="outset" w:sz="6" w:space="0" w:color="auto"/>
              <w:bottom w:val="outset" w:sz="6" w:space="0" w:color="auto"/>
              <w:right w:val="outset" w:sz="6" w:space="0" w:color="auto"/>
            </w:tcBorders>
            <w:hideMark/>
          </w:tcPr>
          <w:p w14:paraId="063E2BAB" w14:textId="0DFEE842" w:rsidR="00E91F07" w:rsidRPr="00271325" w:rsidRDefault="00D35643" w:rsidP="004711A7">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Zug 1 steht 15 Meter vor der Balise. Zug 2 steht 20 Meter nach der Balise. Es besteht ein Abstand von 35 Meter. Kann der Abstand auf dem Gleis nicht hergestellt werden</w:t>
            </w:r>
            <w:ins w:id="88" w:author="Frederik Düpmeier" w:date="2020-10-05T16:27:00Z">
              <w:r w:rsidR="004711D8">
                <w:rPr>
                  <w:rFonts w:ascii="Times New Roman" w:eastAsia="Times New Roman" w:hAnsi="Times New Roman" w:cs="Times New Roman"/>
                  <w:sz w:val="24"/>
                  <w:szCs w:val="24"/>
                  <w:lang w:eastAsia="de-DE"/>
                </w:rPr>
                <w:t>,</w:t>
              </w:r>
            </w:ins>
            <w:r>
              <w:rPr>
                <w:rFonts w:ascii="Times New Roman" w:eastAsia="Times New Roman" w:hAnsi="Times New Roman" w:cs="Times New Roman"/>
                <w:sz w:val="24"/>
                <w:szCs w:val="24"/>
                <w:lang w:eastAsia="de-DE"/>
              </w:rPr>
              <w:t xml:space="preserve"> wird der Test übersprungen und nicht gewertet. Beide Züge erhalten eine Eoa von je 5 Metern sodass am Ende der Fahrten ein Abstand von 25 Meter besteht.</w:t>
            </w:r>
          </w:p>
        </w:tc>
      </w:tr>
      <w:tr w:rsidR="00D35643" w:rsidRPr="00271325" w14:paraId="10A9A434" w14:textId="77777777" w:rsidTr="004711A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5E3B5D" w14:textId="77777777" w:rsidR="00E91F07" w:rsidRPr="00271325" w:rsidRDefault="00E91F07" w:rsidP="004711A7">
            <w:pPr>
              <w:spacing w:after="0" w:line="240" w:lineRule="auto"/>
              <w:rPr>
                <w:rFonts w:ascii="Times New Roman" w:eastAsia="Times New Roman" w:hAnsi="Times New Roman" w:cs="Times New Roman"/>
                <w:sz w:val="24"/>
                <w:szCs w:val="24"/>
                <w:lang w:eastAsia="de-DE"/>
              </w:rPr>
            </w:pPr>
            <w:r w:rsidRPr="00271325">
              <w:rPr>
                <w:rFonts w:ascii="Times New Roman" w:eastAsia="Times New Roman" w:hAnsi="Times New Roman" w:cs="Times New Roman"/>
                <w:sz w:val="24"/>
                <w:szCs w:val="24"/>
                <w:lang w:eastAsia="de-DE"/>
              </w:rPr>
              <w:t>Erwartetes Ergebnis</w:t>
            </w:r>
          </w:p>
        </w:tc>
        <w:tc>
          <w:tcPr>
            <w:tcW w:w="0" w:type="auto"/>
            <w:tcBorders>
              <w:top w:val="outset" w:sz="6" w:space="0" w:color="auto"/>
              <w:left w:val="outset" w:sz="6" w:space="0" w:color="auto"/>
              <w:bottom w:val="outset" w:sz="6" w:space="0" w:color="auto"/>
              <w:right w:val="outset" w:sz="6" w:space="0" w:color="auto"/>
            </w:tcBorders>
            <w:hideMark/>
          </w:tcPr>
          <w:p w14:paraId="22181350" w14:textId="4ED30542" w:rsidR="00E91F07" w:rsidRPr="00271325" w:rsidRDefault="00F239D9" w:rsidP="004711D8">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Beide Züge bekommen </w:t>
            </w:r>
            <w:ins w:id="89" w:author="Frederik Düpmeier" w:date="2020-10-05T16:27:00Z">
              <w:r w:rsidR="004711D8">
                <w:rPr>
                  <w:rFonts w:ascii="Times New Roman" w:eastAsia="Times New Roman" w:hAnsi="Times New Roman" w:cs="Times New Roman"/>
                  <w:sz w:val="24"/>
                  <w:szCs w:val="24"/>
                  <w:lang w:eastAsia="de-DE"/>
                </w:rPr>
                <w:t xml:space="preserve">die </w:t>
              </w:r>
            </w:ins>
            <w:r>
              <w:rPr>
                <w:rFonts w:ascii="Times New Roman" w:eastAsia="Times New Roman" w:hAnsi="Times New Roman" w:cs="Times New Roman"/>
                <w:sz w:val="24"/>
                <w:szCs w:val="24"/>
                <w:lang w:eastAsia="de-DE"/>
              </w:rPr>
              <w:t>Erlaubnis</w:t>
            </w:r>
            <w:ins w:id="90" w:author="Frederik Düpmeier" w:date="2020-10-05T16:27:00Z">
              <w:r w:rsidR="004711D8">
                <w:rPr>
                  <w:rFonts w:ascii="Times New Roman" w:eastAsia="Times New Roman" w:hAnsi="Times New Roman" w:cs="Times New Roman"/>
                  <w:sz w:val="24"/>
                  <w:szCs w:val="24"/>
                  <w:lang w:eastAsia="de-DE"/>
                </w:rPr>
                <w:t xml:space="preserve">, den beantragten </w:t>
              </w:r>
            </w:ins>
            <w:ins w:id="91" w:author="Frederik Düpmeier" w:date="2020-10-05T16:28:00Z">
              <w:r w:rsidR="004711D8">
                <w:rPr>
                  <w:rFonts w:ascii="Times New Roman" w:eastAsia="Times New Roman" w:hAnsi="Times New Roman" w:cs="Times New Roman"/>
                  <w:sz w:val="24"/>
                  <w:szCs w:val="24"/>
                  <w:lang w:eastAsia="de-DE"/>
                </w:rPr>
                <w:t>Bereich zu beanspruchen und in diesen einzufahren.</w:t>
              </w:r>
            </w:ins>
            <w:del w:id="92" w:author="Frederik Düpmeier" w:date="2020-10-05T16:27:00Z">
              <w:r w:rsidDel="004711D8">
                <w:rPr>
                  <w:rFonts w:ascii="Times New Roman" w:eastAsia="Times New Roman" w:hAnsi="Times New Roman" w:cs="Times New Roman"/>
                  <w:sz w:val="24"/>
                  <w:szCs w:val="24"/>
                  <w:lang w:eastAsia="de-DE"/>
                </w:rPr>
                <w:delText xml:space="preserve"> </w:delText>
              </w:r>
            </w:del>
            <w:del w:id="93" w:author="Frederik Düpmeier" w:date="2020-10-05T16:28:00Z">
              <w:r w:rsidDel="004711D8">
                <w:rPr>
                  <w:rFonts w:ascii="Times New Roman" w:eastAsia="Times New Roman" w:hAnsi="Times New Roman" w:cs="Times New Roman"/>
                  <w:sz w:val="24"/>
                  <w:szCs w:val="24"/>
                  <w:lang w:eastAsia="de-DE"/>
                </w:rPr>
                <w:delText>eine Blockade zu sichern.</w:delText>
              </w:r>
            </w:del>
            <w:r>
              <w:rPr>
                <w:rFonts w:ascii="Times New Roman" w:eastAsia="Times New Roman" w:hAnsi="Times New Roman" w:cs="Times New Roman"/>
                <w:sz w:val="24"/>
                <w:szCs w:val="24"/>
                <w:lang w:eastAsia="de-DE"/>
              </w:rPr>
              <w:t xml:space="preserve"> Es wird je Zug true zurückgegeben.</w:t>
            </w:r>
          </w:p>
        </w:tc>
      </w:tr>
    </w:tbl>
    <w:p w14:paraId="570D24F3" w14:textId="77777777" w:rsidR="00271325" w:rsidRDefault="00271325" w:rsidP="00271325">
      <w:pPr>
        <w:rPr>
          <w:lang w:eastAsia="de-DE"/>
        </w:rPr>
      </w:pPr>
    </w:p>
    <w:p w14:paraId="2E4F51C0" w14:textId="06CE94E5" w:rsidR="00D35643" w:rsidRDefault="00D35643" w:rsidP="00271325">
      <w:pPr>
        <w:rPr>
          <w:lang w:eastAsia="de-DE"/>
        </w:rPr>
      </w:pPr>
      <w:r>
        <w:rPr>
          <w:lang w:eastAsia="de-DE"/>
        </w:rPr>
        <w:t>Es folgen noch Test</w:t>
      </w:r>
      <w:ins w:id="94" w:author="Frederik Düpmeier" w:date="2020-10-05T16:28:00Z">
        <w:r w:rsidR="004711D8">
          <w:rPr>
            <w:lang w:eastAsia="de-DE"/>
          </w:rPr>
          <w:t xml:space="preserve"> für F</w:t>
        </w:r>
      </w:ins>
      <w:ins w:id="95" w:author="Frederik Düpmeier" w:date="2020-10-05T16:29:00Z">
        <w:r w:rsidR="004711D8">
          <w:rPr>
            <w:lang w:eastAsia="de-DE"/>
          </w:rPr>
          <w:t>ä</w:t>
        </w:r>
      </w:ins>
      <w:ins w:id="96" w:author="Frederik Düpmeier" w:date="2020-10-05T16:28:00Z">
        <w:r w:rsidR="004711D8">
          <w:rPr>
            <w:lang w:eastAsia="de-DE"/>
          </w:rPr>
          <w:t>lle</w:t>
        </w:r>
      </w:ins>
      <w:r>
        <w:rPr>
          <w:lang w:eastAsia="de-DE"/>
        </w:rPr>
        <w:t xml:space="preserve">, </w:t>
      </w:r>
      <w:del w:id="97" w:author="Frederik Düpmeier" w:date="2020-10-05T16:28:00Z">
        <w:r w:rsidDel="004711D8">
          <w:rPr>
            <w:lang w:eastAsia="de-DE"/>
          </w:rPr>
          <w:delText>wenn</w:delText>
        </w:r>
      </w:del>
      <w:ins w:id="98" w:author="Frederik Düpmeier" w:date="2020-10-05T16:28:00Z">
        <w:r w:rsidR="004711D8">
          <w:rPr>
            <w:lang w:eastAsia="de-DE"/>
          </w:rPr>
          <w:t>in denen</w:t>
        </w:r>
      </w:ins>
      <w:r>
        <w:rPr>
          <w:lang w:eastAsia="de-DE"/>
        </w:rPr>
        <w:t xml:space="preserve"> ein Zug stehenbleibt und ein anderer Zug </w:t>
      </w:r>
      <w:ins w:id="99" w:author="Frederik Düpmeier" w:date="2020-10-05T16:28:00Z">
        <w:r w:rsidR="004711D8">
          <w:rPr>
            <w:lang w:eastAsia="de-DE"/>
          </w:rPr>
          <w:t xml:space="preserve">mit diesem </w:t>
        </w:r>
      </w:ins>
      <w:r>
        <w:rPr>
          <w:lang w:eastAsia="de-DE"/>
        </w:rPr>
        <w:t>kol</w:t>
      </w:r>
      <w:ins w:id="100" w:author="Frederik Düpmeier" w:date="2020-10-05T16:28:00Z">
        <w:r w:rsidR="004711D8">
          <w:rPr>
            <w:lang w:eastAsia="de-DE"/>
          </w:rPr>
          <w:t>l</w:t>
        </w:r>
      </w:ins>
      <w:r>
        <w:rPr>
          <w:lang w:eastAsia="de-DE"/>
        </w:rPr>
        <w:t>idiert, sowie falsch gestellte Weichen. Es wird derzeit ein Positionsmodul entwickelt werden, das noch integriert wird.</w:t>
      </w:r>
    </w:p>
    <w:p w14:paraId="33FFF390" w14:textId="5DBE3FF7" w:rsidR="00D35643" w:rsidRDefault="00D35643" w:rsidP="00271325">
      <w:pPr>
        <w:rPr>
          <w:lang w:eastAsia="de-DE"/>
        </w:rPr>
      </w:pPr>
      <w:commentRangeStart w:id="101"/>
      <w:r>
        <w:rPr>
          <w:lang w:eastAsia="de-DE"/>
        </w:rPr>
        <w:t>Die Position</w:t>
      </w:r>
      <w:ins w:id="102" w:author="Frederik Düpmeier" w:date="2020-10-05T16:29:00Z">
        <w:r w:rsidR="00E14966">
          <w:rPr>
            <w:lang w:eastAsia="de-DE"/>
          </w:rPr>
          <w:t xml:space="preserve"> R</w:t>
        </w:r>
      </w:ins>
      <w:del w:id="103" w:author="Frederik Düpmeier" w:date="2020-10-05T16:29:00Z">
        <w:r w:rsidDel="00E14966">
          <w:rPr>
            <w:lang w:eastAsia="de-DE"/>
          </w:rPr>
          <w:delText>r</w:delText>
        </w:r>
      </w:del>
      <w:r>
        <w:rPr>
          <w:lang w:eastAsia="de-DE"/>
        </w:rPr>
        <w:t>eports sind umfangreich und w</w:t>
      </w:r>
      <w:ins w:id="104" w:author="Frederik Düpmeier" w:date="2020-10-05T16:29:00Z">
        <w:r w:rsidR="00E14966">
          <w:rPr>
            <w:lang w:eastAsia="de-DE"/>
          </w:rPr>
          <w:t>e</w:t>
        </w:r>
      </w:ins>
      <w:del w:id="105" w:author="Frederik Düpmeier" w:date="2020-10-05T16:29:00Z">
        <w:r w:rsidDel="00E14966">
          <w:rPr>
            <w:lang w:eastAsia="de-DE"/>
          </w:rPr>
          <w:delText>u</w:delText>
        </w:r>
      </w:del>
      <w:r>
        <w:rPr>
          <w:lang w:eastAsia="de-DE"/>
        </w:rPr>
        <w:t xml:space="preserve">rden beim Testen verwendet. Aber die Entwicklung hat gezeigt, dass als Positionsangabe mit Abstand von einem Topologie-Knoten das Testen erleichtert und auch nachvollziehbar macht, wo ein Zug steht, wenn die MA sich auflöst oder wenn sich die Referenz-Balise ändert. </w:t>
      </w:r>
      <w:commentRangeEnd w:id="101"/>
      <w:r w:rsidR="00E14966">
        <w:rPr>
          <w:rStyle w:val="Kommentarzeichen"/>
        </w:rPr>
        <w:commentReference w:id="101"/>
      </w:r>
    </w:p>
    <w:p w14:paraId="7D2FB9B8" w14:textId="77777777" w:rsidR="00271325" w:rsidRPr="00271325" w:rsidRDefault="00271325" w:rsidP="00271325">
      <w:pPr>
        <w:rPr>
          <w:lang w:eastAsia="de-DE"/>
        </w:rPr>
      </w:pPr>
    </w:p>
    <w:p w14:paraId="2AF4C2F4" w14:textId="77777777" w:rsidR="00515814" w:rsidRDefault="00515814" w:rsidP="000B0B28">
      <w:pPr>
        <w:pStyle w:val="berschrift1"/>
        <w:rPr>
          <w:rFonts w:eastAsia="Times New Roman"/>
          <w:lang w:eastAsia="de-DE"/>
        </w:rPr>
      </w:pPr>
      <w:r w:rsidRPr="00515814">
        <w:rPr>
          <w:rFonts w:eastAsia="Times New Roman"/>
          <w:lang w:eastAsia="de-DE"/>
        </w:rPr>
        <w:t>Auswertungsregeln</w:t>
      </w:r>
    </w:p>
    <w:p w14:paraId="0AE7CEE7" w14:textId="095DEF42" w:rsidR="00D35643" w:rsidRDefault="00D35643" w:rsidP="00D35643">
      <w:pPr>
        <w:rPr>
          <w:lang w:eastAsia="de-DE"/>
        </w:rPr>
      </w:pPr>
      <w:r>
        <w:rPr>
          <w:lang w:eastAsia="de-DE"/>
        </w:rPr>
        <w:t>Es wird empfohlen</w:t>
      </w:r>
      <w:ins w:id="106" w:author="Frederik Düpmeier" w:date="2020-10-05T16:30:00Z">
        <w:r w:rsidR="00E14966">
          <w:rPr>
            <w:lang w:eastAsia="de-DE"/>
          </w:rPr>
          <w:t>,</w:t>
        </w:r>
      </w:ins>
      <w:r>
        <w:rPr>
          <w:lang w:eastAsia="de-DE"/>
        </w:rPr>
        <w:t xml:space="preserve"> gescheiterte Tests mit den Entwicklern zu besprechen und falls dort Fragen </w:t>
      </w:r>
      <w:r w:rsidR="00DF4A16">
        <w:rPr>
          <w:lang w:eastAsia="de-DE"/>
        </w:rPr>
        <w:t>offenbleiben, mit den Sachverständigen zu reden.</w:t>
      </w:r>
    </w:p>
    <w:p w14:paraId="79F93999" w14:textId="77777777" w:rsidR="00DF4A16" w:rsidRDefault="00DF4A16" w:rsidP="00D35643">
      <w:pPr>
        <w:rPr>
          <w:lang w:eastAsia="de-DE"/>
        </w:rPr>
      </w:pPr>
      <w:r>
        <w:rPr>
          <w:lang w:eastAsia="de-DE"/>
        </w:rPr>
        <w:t>Kann man aktuell den Fehler nicht beheben, wird Frederik Düpmeier, Georg Bolz oder Sebastian Schön informiert.</w:t>
      </w:r>
    </w:p>
    <w:p w14:paraId="69239FEF" w14:textId="73B07CBB" w:rsidR="00DF4A16" w:rsidRPr="00D35643" w:rsidRDefault="00DF4A16" w:rsidP="00D35643">
      <w:pPr>
        <w:rPr>
          <w:lang w:eastAsia="de-DE"/>
        </w:rPr>
      </w:pPr>
      <w:r>
        <w:rPr>
          <w:lang w:eastAsia="de-DE"/>
        </w:rPr>
        <w:t xml:space="preserve">Bisher funktionieren alle Tests, jedoch können weitere Planungen und </w:t>
      </w:r>
      <w:commentRangeStart w:id="107"/>
      <w:r>
        <w:rPr>
          <w:lang w:eastAsia="de-DE"/>
        </w:rPr>
        <w:t xml:space="preserve">Änderungen vom Gleisplan </w:t>
      </w:r>
      <w:commentRangeEnd w:id="107"/>
      <w:r w:rsidR="00E14966">
        <w:rPr>
          <w:rStyle w:val="Kommentarzeichen"/>
        </w:rPr>
        <w:commentReference w:id="107"/>
      </w:r>
      <w:r>
        <w:rPr>
          <w:lang w:eastAsia="de-DE"/>
        </w:rPr>
        <w:t>weiter</w:t>
      </w:r>
      <w:ins w:id="108" w:author="Frederik Düpmeier" w:date="2020-10-05T16:30:00Z">
        <w:r w:rsidR="00E14966">
          <w:rPr>
            <w:lang w:eastAsia="de-DE"/>
          </w:rPr>
          <w:t>e</w:t>
        </w:r>
      </w:ins>
      <w:r>
        <w:rPr>
          <w:lang w:eastAsia="de-DE"/>
        </w:rPr>
        <w:t xml:space="preserve"> Tests-Reviews notwendig machen.</w:t>
      </w:r>
    </w:p>
    <w:p w14:paraId="16BB8FAF" w14:textId="77777777" w:rsidR="00D35643" w:rsidRDefault="00D35643" w:rsidP="000B0B28">
      <w:pPr>
        <w:pStyle w:val="berschrift1"/>
        <w:rPr>
          <w:rFonts w:eastAsia="Times New Roman"/>
          <w:lang w:eastAsia="de-DE"/>
        </w:rPr>
      </w:pPr>
    </w:p>
    <w:p w14:paraId="3483E9B7" w14:textId="77777777" w:rsidR="00515814" w:rsidRPr="00515814" w:rsidRDefault="00515814" w:rsidP="000B0B28">
      <w:pPr>
        <w:pStyle w:val="berschrift1"/>
        <w:rPr>
          <w:rFonts w:eastAsia="Times New Roman"/>
          <w:lang w:eastAsia="de-DE"/>
        </w:rPr>
      </w:pPr>
      <w:r w:rsidRPr="00515814">
        <w:rPr>
          <w:rFonts w:eastAsia="Times New Roman"/>
          <w:lang w:eastAsia="de-DE"/>
        </w:rPr>
        <w:t>Änderungsübersicht</w:t>
      </w:r>
    </w:p>
    <w:tbl>
      <w:tblPr>
        <w:tblW w:w="4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
        <w:gridCol w:w="1170"/>
        <w:gridCol w:w="1230"/>
        <w:gridCol w:w="3940"/>
      </w:tblGrid>
      <w:tr w:rsidR="00DF4A16" w:rsidRPr="00515814" w14:paraId="6559A3F8" w14:textId="77777777" w:rsidTr="005158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A9F3B6" w14:textId="77777777" w:rsidR="00515814" w:rsidRPr="00515814" w:rsidRDefault="00515814" w:rsidP="00515814">
            <w:pPr>
              <w:spacing w:after="0" w:line="240" w:lineRule="auto"/>
              <w:rPr>
                <w:rFonts w:ascii="Times New Roman" w:eastAsia="Times New Roman" w:hAnsi="Times New Roman" w:cs="Times New Roman"/>
                <w:b/>
                <w:bCs/>
                <w:sz w:val="24"/>
                <w:szCs w:val="24"/>
                <w:lang w:eastAsia="de-DE"/>
              </w:rPr>
            </w:pPr>
            <w:r w:rsidRPr="00515814">
              <w:rPr>
                <w:rFonts w:ascii="Times New Roman" w:eastAsia="Times New Roman" w:hAnsi="Times New Roman" w:cs="Times New Roman"/>
                <w:b/>
                <w:bCs/>
                <w:sz w:val="24"/>
                <w:szCs w:val="24"/>
                <w:lang w:eastAsia="de-DE"/>
              </w:rP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76BF9" w14:textId="77777777" w:rsidR="00515814" w:rsidRPr="00515814" w:rsidRDefault="00515814" w:rsidP="00515814">
            <w:pPr>
              <w:spacing w:after="0" w:line="240" w:lineRule="auto"/>
              <w:rPr>
                <w:rFonts w:ascii="Times New Roman" w:eastAsia="Times New Roman" w:hAnsi="Times New Roman" w:cs="Times New Roman"/>
                <w:b/>
                <w:bCs/>
                <w:sz w:val="24"/>
                <w:szCs w:val="24"/>
                <w:lang w:eastAsia="de-DE"/>
              </w:rPr>
            </w:pPr>
            <w:r w:rsidRPr="00515814">
              <w:rPr>
                <w:rFonts w:ascii="Times New Roman" w:eastAsia="Times New Roman" w:hAnsi="Times New Roman" w:cs="Times New Roman"/>
                <w:b/>
                <w:bCs/>
                <w:sz w:val="24"/>
                <w:szCs w:val="24"/>
                <w:lang w:eastAsia="de-DE"/>
              </w:rPr>
              <w:t>Datum</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62E03" w14:textId="77777777" w:rsidR="00515814" w:rsidRPr="00515814" w:rsidRDefault="00515814" w:rsidP="00515814">
            <w:pPr>
              <w:spacing w:after="0" w:line="240" w:lineRule="auto"/>
              <w:rPr>
                <w:rFonts w:ascii="Times New Roman" w:eastAsia="Times New Roman" w:hAnsi="Times New Roman" w:cs="Times New Roman"/>
                <w:b/>
                <w:bCs/>
                <w:sz w:val="24"/>
                <w:szCs w:val="24"/>
                <w:lang w:eastAsia="de-DE"/>
              </w:rPr>
            </w:pPr>
            <w:r w:rsidRPr="00515814">
              <w:rPr>
                <w:rFonts w:ascii="Times New Roman" w:eastAsia="Times New Roman" w:hAnsi="Times New Roman" w:cs="Times New Roman"/>
                <w:b/>
                <w:bCs/>
                <w:sz w:val="24"/>
                <w:szCs w:val="24"/>
                <w:lang w:eastAsia="de-DE"/>
              </w:rPr>
              <w:t>Bearbeiter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FFAEA" w14:textId="77777777" w:rsidR="00515814" w:rsidRPr="00515814" w:rsidRDefault="00515814" w:rsidP="00515814">
            <w:pPr>
              <w:spacing w:after="0" w:line="240" w:lineRule="auto"/>
              <w:rPr>
                <w:rFonts w:ascii="Times New Roman" w:eastAsia="Times New Roman" w:hAnsi="Times New Roman" w:cs="Times New Roman"/>
                <w:b/>
                <w:bCs/>
                <w:sz w:val="24"/>
                <w:szCs w:val="24"/>
                <w:lang w:eastAsia="de-DE"/>
              </w:rPr>
            </w:pPr>
            <w:r w:rsidRPr="00515814">
              <w:rPr>
                <w:rFonts w:ascii="Times New Roman" w:eastAsia="Times New Roman" w:hAnsi="Times New Roman" w:cs="Times New Roman"/>
                <w:b/>
                <w:bCs/>
                <w:sz w:val="24"/>
                <w:szCs w:val="24"/>
                <w:lang w:eastAsia="de-DE"/>
              </w:rPr>
              <w:t>Beschreibung</w:t>
            </w:r>
          </w:p>
        </w:tc>
      </w:tr>
      <w:tr w:rsidR="00DF4A16" w:rsidRPr="00515814" w14:paraId="27FE610A" w14:textId="77777777" w:rsidTr="005158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F44D71" w14:textId="77777777" w:rsidR="00515814" w:rsidRPr="00515814" w:rsidRDefault="00DF4A16"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V 0.4</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BB48D" w14:textId="77777777" w:rsidR="00515814" w:rsidRPr="00515814" w:rsidRDefault="00DF4A16"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02.10.2020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A7084" w14:textId="77777777" w:rsidR="00515814" w:rsidRPr="00515814" w:rsidRDefault="00DF4A16"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Werner Iberl</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B7C5A" w14:textId="77777777" w:rsidR="00515814" w:rsidRPr="00515814" w:rsidRDefault="00DF4A16" w:rsidP="00515814">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Beschreiben von vorhandenen Tests bei MA Untersuchungen</w:t>
            </w:r>
          </w:p>
        </w:tc>
      </w:tr>
      <w:tr w:rsidR="00DF4A16" w:rsidRPr="00515814" w14:paraId="4E5A8FB5" w14:textId="77777777" w:rsidTr="005158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DD7607" w14:textId="77777777"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V 0.4.1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5C9A1" w14:textId="77777777"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C14EC39" w14:textId="77777777"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Werner Iberl</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70C2B" w14:textId="77777777"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Tests neu aufrollen mit Positionsmodul und Zügen die ohne MA</w:t>
            </w:r>
            <w:r w:rsidR="00204BA1">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 xml:space="preserve"> Blockaden erzeugen.</w:t>
            </w:r>
          </w:p>
        </w:tc>
      </w:tr>
      <w:tr w:rsidR="00DF4A16" w:rsidRPr="00515814" w14:paraId="1F494434" w14:textId="77777777" w:rsidTr="005158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347F48A" w14:textId="77777777"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vAlign w:val="center"/>
          </w:tcPr>
          <w:p w14:paraId="7A7D072E" w14:textId="77777777"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vAlign w:val="center"/>
          </w:tcPr>
          <w:p w14:paraId="298960A2" w14:textId="77777777"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vAlign w:val="center"/>
          </w:tcPr>
          <w:p w14:paraId="164CE711" w14:textId="77777777"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p>
        </w:tc>
      </w:tr>
      <w:tr w:rsidR="00DF4A16" w:rsidRPr="00515814" w14:paraId="642434B4" w14:textId="77777777" w:rsidTr="0051581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8CA4E3D" w14:textId="77777777"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vAlign w:val="center"/>
          </w:tcPr>
          <w:p w14:paraId="642861B6" w14:textId="77777777"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vAlign w:val="center"/>
          </w:tcPr>
          <w:p w14:paraId="7C395E00" w14:textId="77777777"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vAlign w:val="center"/>
          </w:tcPr>
          <w:p w14:paraId="3FD832DE" w14:textId="77777777" w:rsidR="00DF4A16" w:rsidRPr="00515814" w:rsidRDefault="00DF4A16" w:rsidP="00DF4A16">
            <w:pPr>
              <w:spacing w:before="100" w:beforeAutospacing="1" w:after="100" w:afterAutospacing="1" w:line="240" w:lineRule="auto"/>
              <w:rPr>
                <w:rFonts w:ascii="Times New Roman" w:eastAsia="Times New Roman" w:hAnsi="Times New Roman" w:cs="Times New Roman"/>
                <w:sz w:val="24"/>
                <w:szCs w:val="24"/>
                <w:lang w:eastAsia="de-DE"/>
              </w:rPr>
            </w:pPr>
          </w:p>
        </w:tc>
      </w:tr>
    </w:tbl>
    <w:p w14:paraId="5C06D739" w14:textId="77777777" w:rsidR="005E650D" w:rsidRPr="00515814" w:rsidRDefault="005E650D" w:rsidP="00515814"/>
    <w:sectPr w:rsidR="005E650D" w:rsidRPr="0051581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Frederik Düpmeier" w:date="2020-10-05T15:51:00Z" w:initials="FD">
    <w:p w14:paraId="7F9E10BC" w14:textId="77777777" w:rsidR="005A2874" w:rsidRDefault="005A2874">
      <w:pPr>
        <w:pStyle w:val="Kommentartext"/>
      </w:pPr>
      <w:r>
        <w:rPr>
          <w:rStyle w:val="Kommentarzeichen"/>
        </w:rPr>
        <w:annotationRef/>
      </w:r>
      <w:r>
        <w:t>wurde notwendig: Warum? Was ist die Aussage dieses Satzes? Vorschlag: In diesem Dokument werden die Testfälle für die Sicherheitsfunktion „Verhindern von Fahrzeugkollisionen durch gleichzeitige Belegung desselben Gleises“ beschrieben</w:t>
      </w:r>
    </w:p>
  </w:comment>
  <w:comment w:id="3" w:author="Frederik Düpmeier" w:date="2020-10-05T15:49:00Z" w:initials="FD">
    <w:p w14:paraId="6DF4F84D" w14:textId="77777777" w:rsidR="005A2874" w:rsidRDefault="005A2874">
      <w:pPr>
        <w:pStyle w:val="Kommentartext"/>
      </w:pPr>
      <w:r>
        <w:rPr>
          <w:rStyle w:val="Kommentarzeichen"/>
        </w:rPr>
        <w:annotationRef/>
      </w:r>
      <w:r>
        <w:t>Ist das ein feststehender Begriff bei dir?</w:t>
      </w:r>
    </w:p>
    <w:p w14:paraId="69E6937D" w14:textId="77777777" w:rsidR="005A2874" w:rsidRDefault="005A2874">
      <w:pPr>
        <w:pStyle w:val="Kommentartext"/>
      </w:pPr>
      <w:r>
        <w:t>Ich verwende aktuell den Begriff „Beanspruchung (der Infrastruktur)“; „Belegung (der Infrastruktur“ ist auch verbreitet).</w:t>
      </w:r>
    </w:p>
    <w:p w14:paraId="4DB50371" w14:textId="77777777" w:rsidR="005A2874" w:rsidRDefault="005A2874">
      <w:pPr>
        <w:pStyle w:val="Kommentartext"/>
      </w:pPr>
      <w:r>
        <w:t>Wenn es das nicht trifft, sollte so ein Begriff ins Glossar aufgenommen werden.</w:t>
      </w:r>
    </w:p>
  </w:comment>
  <w:comment w:id="5" w:author="Frederik Düpmeier" w:date="2020-10-05T16:07:00Z" w:initials="FD">
    <w:p w14:paraId="0595924E" w14:textId="72D905E8" w:rsidR="00EB1A3A" w:rsidRDefault="00EB1A3A">
      <w:pPr>
        <w:pStyle w:val="Kommentartext"/>
      </w:pPr>
      <w:r>
        <w:rPr>
          <w:rStyle w:val="Kommentarzeichen"/>
        </w:rPr>
        <w:annotationRef/>
      </w:r>
      <w:r>
        <w:t>Dieser Beschreibung fehlt aus meiner Sicht eine klare Struktur. Gibt es für so eine Struktur vielleicht einen Standard?</w:t>
      </w:r>
    </w:p>
  </w:comment>
  <w:comment w:id="8" w:author="Frederik Düpmeier" w:date="2020-10-05T15:55:00Z" w:initials="FD">
    <w:p w14:paraId="3451E882" w14:textId="77777777" w:rsidR="005A2874" w:rsidRDefault="005A2874">
      <w:pPr>
        <w:pStyle w:val="Kommentartext"/>
      </w:pPr>
      <w:r>
        <w:rPr>
          <w:rStyle w:val="Kommentarzeichen"/>
        </w:rPr>
        <w:annotationRef/>
      </w:r>
      <w:r>
        <w:t>Was bedeutet das? Werden sie per Zufall generiert und dann in PlanPro geschrieben oder wird per Zufall eine Gleiskante aus PlanPro ausgewählt, ...?</w:t>
      </w:r>
    </w:p>
  </w:comment>
  <w:comment w:id="9" w:author="Frederik Düpmeier" w:date="2020-10-05T15:56:00Z" w:initials="FD">
    <w:p w14:paraId="455190A1" w14:textId="77777777" w:rsidR="005A2874" w:rsidRDefault="005A2874">
      <w:pPr>
        <w:pStyle w:val="Kommentartext"/>
      </w:pPr>
      <w:r>
        <w:rPr>
          <w:rStyle w:val="Kommentarzeichen"/>
        </w:rPr>
        <w:annotationRef/>
      </w:r>
      <w:r>
        <w:t>Was ist das?</w:t>
      </w:r>
    </w:p>
  </w:comment>
  <w:comment w:id="10" w:author="Frederik Düpmeier" w:date="2020-10-05T15:56:00Z" w:initials="FD">
    <w:p w14:paraId="65263C50" w14:textId="77777777" w:rsidR="005A2874" w:rsidRDefault="005A2874">
      <w:pPr>
        <w:pStyle w:val="Kommentartext"/>
      </w:pPr>
      <w:r>
        <w:rPr>
          <w:rStyle w:val="Kommentarzeichen"/>
        </w:rPr>
        <w:annotationRef/>
      </w:r>
      <w:r>
        <w:t>Streckenabschnitt: Ich vermute es handelt sich um einen Gleisabschnitt != topologische Kante.</w:t>
      </w:r>
    </w:p>
    <w:p w14:paraId="06E4C260" w14:textId="77777777" w:rsidR="005A2874" w:rsidRDefault="005A2874">
      <w:pPr>
        <w:pStyle w:val="Kommentartext"/>
      </w:pPr>
      <w:r>
        <w:t>Ein Gleisabschnitt ist bei mir ein beliebiger Teil des Gleises. Oder meinst du ein „Gleissegment“, welches von einer topologischen Kante abgebildet wird, also von Weiche bis zur nächsten Weiche geht?</w:t>
      </w:r>
    </w:p>
    <w:p w14:paraId="11019347" w14:textId="77777777" w:rsidR="00906B4E" w:rsidRDefault="00906B4E">
      <w:pPr>
        <w:pStyle w:val="Kommentartext"/>
      </w:pPr>
    </w:p>
    <w:p w14:paraId="047BB954" w14:textId="77777777" w:rsidR="00906B4E" w:rsidRDefault="00906B4E">
      <w:pPr>
        <w:pStyle w:val="Kommentartext"/>
      </w:pPr>
      <w:r>
        <w:t>Du betrachtest ja nur Gleiskanten bzw. Gleisabschnitte, Streckenabschnitt wären mehrere Gleiskanten zusammengefasst.</w:t>
      </w:r>
    </w:p>
  </w:comment>
  <w:comment w:id="11" w:author="Frederik Düpmeier" w:date="2020-10-05T16:31:00Z" w:initials="FD">
    <w:p w14:paraId="71F6FBA5" w14:textId="5CEE7DB5" w:rsidR="00E14966" w:rsidRDefault="00E14966">
      <w:pPr>
        <w:pStyle w:val="Kommentartext"/>
      </w:pPr>
      <w:r>
        <w:rPr>
          <w:rStyle w:val="Kommentarzeichen"/>
        </w:rPr>
        <w:annotationRef/>
      </w:r>
      <w:r>
        <w:t>Hierauf wird später nicht mehr eingegangen, es gibt keinen passenden Testfall dazu</w:t>
      </w:r>
    </w:p>
  </w:comment>
  <w:comment w:id="13" w:author="Frederik Düpmeier" w:date="2020-10-05T15:58:00Z" w:initials="FD">
    <w:p w14:paraId="19817747" w14:textId="77777777" w:rsidR="00906B4E" w:rsidRDefault="00906B4E">
      <w:pPr>
        <w:pStyle w:val="Kommentartext"/>
      </w:pPr>
      <w:r>
        <w:rPr>
          <w:rStyle w:val="Kommentarzeichen"/>
        </w:rPr>
        <w:annotationRef/>
      </w:r>
      <w:r>
        <w:t>In welchen Fällen kommt das vor? Oder ist das nur eine Annahme für den Test?</w:t>
      </w:r>
    </w:p>
  </w:comment>
  <w:comment w:id="15" w:author="Frederik Düpmeier" w:date="2020-10-05T16:00:00Z" w:initials="FD">
    <w:p w14:paraId="16C99545" w14:textId="06A86774" w:rsidR="00906B4E" w:rsidRDefault="00906B4E">
      <w:pPr>
        <w:pStyle w:val="Kommentartext"/>
      </w:pPr>
      <w:r>
        <w:rPr>
          <w:rStyle w:val="Kommentarzeichen"/>
        </w:rPr>
        <w:annotationRef/>
      </w:r>
      <w:r>
        <w:t>„blockiert“: Hört sich so an, als ob ein Stein in der Weiche wäre und diese deshalb blockiert, also nicht mehr umgestellt werden kann.</w:t>
      </w:r>
    </w:p>
    <w:p w14:paraId="4E702D91" w14:textId="77777777" w:rsidR="00906B4E" w:rsidRDefault="00906B4E">
      <w:pPr>
        <w:pStyle w:val="Kommentartext"/>
      </w:pPr>
      <w:r>
        <w:t>z.B. Eine Weiche beansprucht beim Umstellen einen Bereich der Topologie, der gleichzeitig nicht von einer Fahrzeugbewegung genutzt werden kann. Dieser Bereich wird durch den Weichenanfang und das zur Weiche gehörende Grenzzeichen begrenzt.</w:t>
      </w:r>
    </w:p>
  </w:comment>
  <w:comment w:id="18" w:author="Frederik Düpmeier" w:date="2020-10-05T16:02:00Z" w:initials="FD">
    <w:p w14:paraId="4090E1AD" w14:textId="77777777" w:rsidR="00906B4E" w:rsidRDefault="00906B4E">
      <w:pPr>
        <w:pStyle w:val="Kommentartext"/>
      </w:pPr>
      <w:r>
        <w:rPr>
          <w:rStyle w:val="Kommentarzeichen"/>
        </w:rPr>
        <w:annotationRef/>
      </w:r>
      <w:r>
        <w:t>Begriff „Blockier“: siehe oben</w:t>
      </w:r>
    </w:p>
    <w:p w14:paraId="112E8710" w14:textId="77777777" w:rsidR="00906B4E" w:rsidRDefault="00906B4E">
      <w:pPr>
        <w:pStyle w:val="Kommentartext"/>
      </w:pPr>
      <w:r>
        <w:t>ist gemeint: „Während eine Anfrage an die smartLogic bearbeitet wird, sollen weitere Anfragen an sie gestellt werden können. Deshalb wird ein Testverfahren benötigt, das...“</w:t>
      </w:r>
    </w:p>
  </w:comment>
  <w:comment w:id="24" w:author="Frederik Düpmeier" w:date="2020-10-05T16:05:00Z" w:initials="FD">
    <w:p w14:paraId="410022CA" w14:textId="77777777" w:rsidR="00906B4E" w:rsidRDefault="00906B4E">
      <w:pPr>
        <w:pStyle w:val="Kommentartext"/>
      </w:pPr>
      <w:r>
        <w:rPr>
          <w:rStyle w:val="Kommentarzeichen"/>
        </w:rPr>
        <w:annotationRef/>
      </w:r>
      <w:r>
        <w:t>siehe oben</w:t>
      </w:r>
    </w:p>
  </w:comment>
  <w:comment w:id="25" w:author="Frederik Düpmeier" w:date="2020-10-05T16:08:00Z" w:initials="FD">
    <w:p w14:paraId="0AC47AAA" w14:textId="689E96E1" w:rsidR="00EB1A3A" w:rsidRDefault="00EB1A3A">
      <w:pPr>
        <w:pStyle w:val="Kommentartext"/>
      </w:pPr>
      <w:r>
        <w:rPr>
          <w:rStyle w:val="Kommentarzeichen"/>
        </w:rPr>
        <w:annotationRef/>
      </w:r>
      <w:r>
        <w:t>Das</w:t>
      </w:r>
      <w:r w:rsidR="00DF6C56">
        <w:t xml:space="preserve"> verstehe ich nicht. Alle drei Informationen sind ja im ursprünglichen MA Request des TMS enthalten. Es gibt aber zusätzlich noch den Weiche umstellen Request vom TMS (Track Element Status Change Request, TESC Request). Bei diesem wird nur das Infrastrukturelement und der neue Soll-Status übergeben. Die Belegung muss dann aus dem Zustand der smartLogic heraus hergeleitet werden.</w:t>
      </w:r>
    </w:p>
  </w:comment>
  <w:comment w:id="29" w:author="Frederik Düpmeier" w:date="2020-10-05T16:11:00Z" w:initials="FD">
    <w:p w14:paraId="270F1E1E" w14:textId="2D3215A2" w:rsidR="00DF6C56" w:rsidRDefault="00DF6C56">
      <w:pPr>
        <w:pStyle w:val="Kommentartext"/>
      </w:pPr>
      <w:r>
        <w:rPr>
          <w:rStyle w:val="Kommentarzeichen"/>
        </w:rPr>
        <w:annotationRef/>
      </w:r>
      <w:r>
        <w:t>bitte definieren, was der Wächter ist (ggf. Glossar)</w:t>
      </w:r>
    </w:p>
  </w:comment>
  <w:comment w:id="30" w:author="Frederik Düpmeier" w:date="2020-10-05T16:12:00Z" w:initials="FD">
    <w:p w14:paraId="7574C25D" w14:textId="10230FB9" w:rsidR="00DF6C56" w:rsidRDefault="00DF6C56">
      <w:pPr>
        <w:pStyle w:val="Kommentartext"/>
      </w:pPr>
      <w:r>
        <w:rPr>
          <w:rStyle w:val="Kommentarzeichen"/>
        </w:rPr>
        <w:annotationRef/>
      </w:r>
      <w:r>
        <w:t>Gibt es dafür einen Prozess: Dann vielleicht den Namen nennen, dies ist eindeutiger</w:t>
      </w:r>
    </w:p>
  </w:comment>
  <w:comment w:id="32" w:author="Frederik Düpmeier" w:date="2020-10-05T16:14:00Z" w:initials="FD">
    <w:p w14:paraId="6F56267F" w14:textId="002587F2" w:rsidR="006E1380" w:rsidRDefault="006E1380">
      <w:pPr>
        <w:pStyle w:val="Kommentartext"/>
      </w:pPr>
      <w:r>
        <w:rPr>
          <w:rStyle w:val="Kommentarzeichen"/>
        </w:rPr>
        <w:annotationRef/>
      </w:r>
      <w:r>
        <w:t>Eine EoA ist immer ein Bestandteil der MA</w:t>
      </w:r>
    </w:p>
  </w:comment>
  <w:comment w:id="38" w:author="Frederik Düpmeier" w:date="2020-10-05T16:13:00Z" w:initials="FD">
    <w:p w14:paraId="5172899F" w14:textId="495556BF" w:rsidR="006E1380" w:rsidRDefault="006E1380">
      <w:pPr>
        <w:pStyle w:val="Kommentartext"/>
      </w:pPr>
      <w:r>
        <w:rPr>
          <w:rStyle w:val="Kommentarzeichen"/>
        </w:rPr>
        <w:annotationRef/>
      </w:r>
      <w:r>
        <w:t>Warum gerade 300m?</w:t>
      </w:r>
    </w:p>
  </w:comment>
  <w:comment w:id="40" w:author="Frederik Düpmeier" w:date="2020-10-05T16:13:00Z" w:initials="FD">
    <w:p w14:paraId="69EDAC49" w14:textId="79F962F4" w:rsidR="006E1380" w:rsidRDefault="006E1380">
      <w:pPr>
        <w:pStyle w:val="Kommentartext"/>
      </w:pPr>
      <w:r>
        <w:rPr>
          <w:rStyle w:val="Kommentarzeichen"/>
        </w:rPr>
        <w:annotationRef/>
      </w:r>
      <w:r>
        <w:t>Wie definiert sich in diesem Fall die LRBG, also die Referenzposition?</w:t>
      </w:r>
    </w:p>
  </w:comment>
  <w:comment w:id="47" w:author="Frederik Düpmeier" w:date="2020-10-05T16:18:00Z" w:initials="FD">
    <w:p w14:paraId="4C24D53A" w14:textId="5280E63B" w:rsidR="004711D8" w:rsidRDefault="004711D8">
      <w:pPr>
        <w:pStyle w:val="Kommentartext"/>
      </w:pPr>
      <w:r>
        <w:rPr>
          <w:rStyle w:val="Kommentarzeichen"/>
        </w:rPr>
        <w:annotationRef/>
      </w:r>
      <w:r>
        <w:t>Was wird bei den einzelnen Durchläufen verändert? Oder wird 100x genau das Gleiche simuliert?</w:t>
      </w:r>
    </w:p>
  </w:comment>
  <w:comment w:id="48" w:author="Frederik Düpmeier" w:date="2020-10-05T16:17:00Z" w:initials="FD">
    <w:p w14:paraId="57F8ACAA" w14:textId="77777777" w:rsidR="006E1380" w:rsidRDefault="006E1380">
      <w:pPr>
        <w:pStyle w:val="Kommentartext"/>
      </w:pPr>
      <w:r>
        <w:rPr>
          <w:rStyle w:val="Kommentarzeichen"/>
        </w:rPr>
        <w:annotationRef/>
      </w:r>
      <w:r>
        <w:t>Wie wird die Balise positioniert?</w:t>
      </w:r>
    </w:p>
    <w:p w14:paraId="0DBB002C" w14:textId="032CE6E5" w:rsidR="006E1380" w:rsidRDefault="006E1380">
      <w:pPr>
        <w:pStyle w:val="Kommentartext"/>
      </w:pPr>
      <w:r>
        <w:t>Evtl. von LRBG als Präzisierung der Balise sprechen</w:t>
      </w:r>
    </w:p>
  </w:comment>
  <w:comment w:id="50" w:author="Frederik Düpmeier" w:date="2020-10-05T16:19:00Z" w:initials="FD">
    <w:p w14:paraId="360D49B0" w14:textId="15624C19" w:rsidR="004711D8" w:rsidRDefault="004711D8">
      <w:pPr>
        <w:pStyle w:val="Kommentartext"/>
      </w:pPr>
      <w:r>
        <w:rPr>
          <w:rStyle w:val="Kommentarzeichen"/>
        </w:rPr>
        <w:annotationRef/>
      </w:r>
      <w:r>
        <w:t>Ich nehme an, bei diesen Werten handelt es sich um ein Beispiel. Das sollte kenntlich gemacht werden.</w:t>
      </w:r>
    </w:p>
  </w:comment>
  <w:comment w:id="56" w:author="Frederik Düpmeier" w:date="2020-10-05T16:20:00Z" w:initials="FD">
    <w:p w14:paraId="770E09AF" w14:textId="1BFFF877" w:rsidR="004711D8" w:rsidRDefault="004711D8">
      <w:pPr>
        <w:pStyle w:val="Kommentartext"/>
      </w:pPr>
      <w:r>
        <w:rPr>
          <w:rStyle w:val="Kommentarzeichen"/>
        </w:rPr>
        <w:annotationRef/>
      </w:r>
      <w:r>
        <w:t>Was meint hier Trail? Track?</w:t>
      </w:r>
    </w:p>
  </w:comment>
  <w:comment w:id="66" w:author="Frederik Düpmeier" w:date="2020-10-05T16:23:00Z" w:initials="FD">
    <w:p w14:paraId="6FD556EB" w14:textId="3C2DA229" w:rsidR="004711D8" w:rsidRDefault="004711D8">
      <w:pPr>
        <w:pStyle w:val="Kommentartext"/>
      </w:pPr>
      <w:r>
        <w:rPr>
          <w:rStyle w:val="Kommentarzeichen"/>
        </w:rPr>
        <w:annotationRef/>
      </w:r>
      <w:r>
        <w:t>Strecke und Gleis ist was anderes, siehe oben</w:t>
      </w:r>
    </w:p>
  </w:comment>
  <w:comment w:id="70" w:author="Frederik Düpmeier" w:date="2020-10-05T16:23:00Z" w:initials="FD">
    <w:p w14:paraId="3DB2C51A" w14:textId="733BE39A" w:rsidR="004711D8" w:rsidRDefault="004711D8">
      <w:pPr>
        <w:pStyle w:val="Kommentartext"/>
      </w:pPr>
      <w:r>
        <w:rPr>
          <w:rStyle w:val="Kommentarzeichen"/>
        </w:rPr>
        <w:annotationRef/>
      </w:r>
      <w:r>
        <w:t>was bedeutet das?</w:t>
      </w:r>
    </w:p>
  </w:comment>
  <w:comment w:id="74" w:author="Frederik Düpmeier" w:date="2020-10-05T16:24:00Z" w:initials="FD">
    <w:p w14:paraId="289DA8E1" w14:textId="358DF3BA" w:rsidR="004711D8" w:rsidRDefault="004711D8">
      <w:pPr>
        <w:pStyle w:val="Kommentartext"/>
      </w:pPr>
      <w:r>
        <w:rPr>
          <w:rStyle w:val="Kommentarzeichen"/>
        </w:rPr>
        <w:annotationRef/>
      </w:r>
      <w:r>
        <w:t>das passt irgendwie nicht zu oben mit den 7 und 8 Metern.</w:t>
      </w:r>
    </w:p>
  </w:comment>
  <w:comment w:id="75" w:author="Frederik Düpmeier" w:date="2020-10-05T16:25:00Z" w:initials="FD">
    <w:p w14:paraId="21CBEF07" w14:textId="58D02F72" w:rsidR="004711D8" w:rsidRDefault="004711D8">
      <w:pPr>
        <w:pStyle w:val="Kommentartext"/>
      </w:pPr>
      <w:r>
        <w:rPr>
          <w:rStyle w:val="Kommentarzeichen"/>
        </w:rPr>
        <w:annotationRef/>
      </w:r>
      <w:r>
        <w:t>Wozu ist dieser Raum erforderlich?</w:t>
      </w:r>
    </w:p>
  </w:comment>
  <w:comment w:id="101" w:author="Frederik Düpmeier" w:date="2020-10-05T16:30:00Z" w:initials="FD">
    <w:p w14:paraId="66A8D82B" w14:textId="79C1581B" w:rsidR="00E14966" w:rsidRDefault="00E14966">
      <w:pPr>
        <w:pStyle w:val="Kommentartext"/>
      </w:pPr>
      <w:r>
        <w:rPr>
          <w:rStyle w:val="Kommentarzeichen"/>
        </w:rPr>
        <w:annotationRef/>
      </w:r>
      <w:r>
        <w:t>verstehe ich nicht. Was genau ist die Alternative zum Position Report?</w:t>
      </w:r>
    </w:p>
  </w:comment>
  <w:comment w:id="107" w:author="Frederik Düpmeier" w:date="2020-10-05T16:30:00Z" w:initials="FD">
    <w:p w14:paraId="54AE1642" w14:textId="3EC04A81" w:rsidR="00E14966" w:rsidRDefault="00E14966">
      <w:pPr>
        <w:pStyle w:val="Kommentartext"/>
      </w:pPr>
      <w:r>
        <w:rPr>
          <w:rStyle w:val="Kommentarzeichen"/>
        </w:rPr>
        <w:annotationRef/>
      </w:r>
      <w:r>
        <w:t>Das sollte nicht sein: Die Logik soll ja unabhängig vom Gleisplan funktionieren!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9E10BC" w15:done="0"/>
  <w15:commentEx w15:paraId="4DB50371" w15:done="0"/>
  <w15:commentEx w15:paraId="0595924E" w15:done="0"/>
  <w15:commentEx w15:paraId="3451E882" w15:done="0"/>
  <w15:commentEx w15:paraId="455190A1" w15:done="0"/>
  <w15:commentEx w15:paraId="047BB954" w15:done="0"/>
  <w15:commentEx w15:paraId="71F6FBA5" w15:done="0"/>
  <w15:commentEx w15:paraId="19817747" w15:done="0"/>
  <w15:commentEx w15:paraId="4E702D91" w15:done="0"/>
  <w15:commentEx w15:paraId="112E8710" w15:done="0"/>
  <w15:commentEx w15:paraId="410022CA" w15:done="0"/>
  <w15:commentEx w15:paraId="0AC47AAA" w15:done="0"/>
  <w15:commentEx w15:paraId="270F1E1E" w15:done="0"/>
  <w15:commentEx w15:paraId="7574C25D" w15:done="0"/>
  <w15:commentEx w15:paraId="6F56267F" w15:done="0"/>
  <w15:commentEx w15:paraId="5172899F" w15:done="0"/>
  <w15:commentEx w15:paraId="69EDAC49" w15:done="0"/>
  <w15:commentEx w15:paraId="4C24D53A" w15:done="0"/>
  <w15:commentEx w15:paraId="0DBB002C" w15:done="0"/>
  <w15:commentEx w15:paraId="360D49B0" w15:done="0"/>
  <w15:commentEx w15:paraId="770E09AF" w15:done="0"/>
  <w15:commentEx w15:paraId="6FD556EB" w15:done="0"/>
  <w15:commentEx w15:paraId="3DB2C51A" w15:done="0"/>
  <w15:commentEx w15:paraId="289DA8E1" w15:done="0"/>
  <w15:commentEx w15:paraId="21CBEF07" w15:done="0"/>
  <w15:commentEx w15:paraId="66A8D82B" w15:done="0"/>
  <w15:commentEx w15:paraId="54AE164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ederik Düpmeier">
    <w15:presenceInfo w15:providerId="AD" w15:userId="S-1-5-21-3783901397-3803383953-1627440636-2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FF"/>
    <w:rsid w:val="000B0B28"/>
    <w:rsid w:val="00153731"/>
    <w:rsid w:val="00204BA1"/>
    <w:rsid w:val="00237FA4"/>
    <w:rsid w:val="00271325"/>
    <w:rsid w:val="004711D8"/>
    <w:rsid w:val="0049447C"/>
    <w:rsid w:val="00515814"/>
    <w:rsid w:val="005A2874"/>
    <w:rsid w:val="005E650D"/>
    <w:rsid w:val="0065250A"/>
    <w:rsid w:val="006B71FF"/>
    <w:rsid w:val="006E0017"/>
    <w:rsid w:val="006E1380"/>
    <w:rsid w:val="0071057B"/>
    <w:rsid w:val="00906B4E"/>
    <w:rsid w:val="00982AAC"/>
    <w:rsid w:val="009A744C"/>
    <w:rsid w:val="00A64915"/>
    <w:rsid w:val="00B002D4"/>
    <w:rsid w:val="00D35643"/>
    <w:rsid w:val="00D96FDB"/>
    <w:rsid w:val="00DF4A16"/>
    <w:rsid w:val="00DF6C56"/>
    <w:rsid w:val="00E14966"/>
    <w:rsid w:val="00E61440"/>
    <w:rsid w:val="00E91F07"/>
    <w:rsid w:val="00EB1A3A"/>
    <w:rsid w:val="00F239D9"/>
    <w:rsid w:val="00FC07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7CFD"/>
  <w15:chartTrackingRefBased/>
  <w15:docId w15:val="{945C9DE0-39C3-4F2E-B075-DC7FEF162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E65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B0B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5E650D"/>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E650D"/>
    <w:rPr>
      <w:rFonts w:eastAsiaTheme="minorEastAsia"/>
      <w:color w:val="5A5A5A" w:themeColor="text1" w:themeTint="A5"/>
      <w:spacing w:val="15"/>
    </w:rPr>
  </w:style>
  <w:style w:type="paragraph" w:styleId="Titel">
    <w:name w:val="Title"/>
    <w:basedOn w:val="Standard"/>
    <w:next w:val="Standard"/>
    <w:link w:val="TitelZchn"/>
    <w:uiPriority w:val="10"/>
    <w:qFormat/>
    <w:rsid w:val="005E65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E650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E650D"/>
    <w:rPr>
      <w:rFonts w:asciiTheme="majorHAnsi" w:eastAsiaTheme="majorEastAsia" w:hAnsiTheme="majorHAnsi" w:cstheme="majorBidi"/>
      <w:color w:val="2E74B5" w:themeColor="accent1" w:themeShade="BF"/>
      <w:sz w:val="32"/>
      <w:szCs w:val="32"/>
    </w:rPr>
  </w:style>
  <w:style w:type="paragraph" w:customStyle="1" w:styleId="Kopfzeile1">
    <w:name w:val="Kopfzeile1"/>
    <w:basedOn w:val="Standard"/>
    <w:rsid w:val="0051581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description">
    <w:name w:val="description"/>
    <w:basedOn w:val="Standard"/>
    <w:rsid w:val="0051581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headline1">
    <w:name w:val="headline1"/>
    <w:basedOn w:val="Standard"/>
    <w:rsid w:val="0051581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headline2">
    <w:name w:val="headline2"/>
    <w:basedOn w:val="Standard"/>
    <w:rsid w:val="0051581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2Zchn">
    <w:name w:val="Überschrift 2 Zchn"/>
    <w:basedOn w:val="Absatz-Standardschriftart"/>
    <w:link w:val="berschrift2"/>
    <w:uiPriority w:val="9"/>
    <w:rsid w:val="000B0B28"/>
    <w:rPr>
      <w:rFonts w:asciiTheme="majorHAnsi" w:eastAsiaTheme="majorEastAsia" w:hAnsiTheme="majorHAnsi" w:cstheme="majorBidi"/>
      <w:color w:val="2E74B5" w:themeColor="accent1" w:themeShade="BF"/>
      <w:sz w:val="26"/>
      <w:szCs w:val="26"/>
    </w:rPr>
  </w:style>
  <w:style w:type="paragraph" w:styleId="HTMLVorformatiert">
    <w:name w:val="HTML Preformatted"/>
    <w:basedOn w:val="Standard"/>
    <w:link w:val="HTMLVorformatiertZchn"/>
    <w:uiPriority w:val="99"/>
    <w:semiHidden/>
    <w:unhideWhenUsed/>
    <w:rsid w:val="00B00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002D4"/>
    <w:rPr>
      <w:rFonts w:ascii="Courier New" w:eastAsia="Times New Roman" w:hAnsi="Courier New" w:cs="Courier New"/>
      <w:sz w:val="20"/>
      <w:szCs w:val="20"/>
      <w:lang w:eastAsia="de-DE"/>
    </w:rPr>
  </w:style>
  <w:style w:type="character" w:styleId="Hyperlink">
    <w:name w:val="Hyperlink"/>
    <w:basedOn w:val="Absatz-Standardschriftart"/>
    <w:uiPriority w:val="99"/>
    <w:unhideWhenUsed/>
    <w:rsid w:val="00F239D9"/>
    <w:rPr>
      <w:color w:val="0563C1" w:themeColor="hyperlink"/>
      <w:u w:val="single"/>
    </w:rPr>
  </w:style>
  <w:style w:type="character" w:styleId="Fett">
    <w:name w:val="Strong"/>
    <w:basedOn w:val="Absatz-Standardschriftart"/>
    <w:uiPriority w:val="22"/>
    <w:qFormat/>
    <w:rsid w:val="00D35643"/>
    <w:rPr>
      <w:b/>
      <w:bCs/>
    </w:rPr>
  </w:style>
  <w:style w:type="character" w:styleId="Kommentarzeichen">
    <w:name w:val="annotation reference"/>
    <w:basedOn w:val="Absatz-Standardschriftart"/>
    <w:uiPriority w:val="99"/>
    <w:semiHidden/>
    <w:unhideWhenUsed/>
    <w:rsid w:val="005A2874"/>
    <w:rPr>
      <w:sz w:val="16"/>
      <w:szCs w:val="16"/>
    </w:rPr>
  </w:style>
  <w:style w:type="paragraph" w:styleId="Kommentartext">
    <w:name w:val="annotation text"/>
    <w:basedOn w:val="Standard"/>
    <w:link w:val="KommentartextZchn"/>
    <w:uiPriority w:val="99"/>
    <w:semiHidden/>
    <w:unhideWhenUsed/>
    <w:rsid w:val="005A28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A2874"/>
    <w:rPr>
      <w:sz w:val="20"/>
      <w:szCs w:val="20"/>
    </w:rPr>
  </w:style>
  <w:style w:type="paragraph" w:styleId="Kommentarthema">
    <w:name w:val="annotation subject"/>
    <w:basedOn w:val="Kommentartext"/>
    <w:next w:val="Kommentartext"/>
    <w:link w:val="KommentarthemaZchn"/>
    <w:uiPriority w:val="99"/>
    <w:semiHidden/>
    <w:unhideWhenUsed/>
    <w:rsid w:val="005A2874"/>
    <w:rPr>
      <w:b/>
      <w:bCs/>
    </w:rPr>
  </w:style>
  <w:style w:type="character" w:customStyle="1" w:styleId="KommentarthemaZchn">
    <w:name w:val="Kommentarthema Zchn"/>
    <w:basedOn w:val="KommentartextZchn"/>
    <w:link w:val="Kommentarthema"/>
    <w:uiPriority w:val="99"/>
    <w:semiHidden/>
    <w:rsid w:val="005A2874"/>
    <w:rPr>
      <w:b/>
      <w:bCs/>
      <w:sz w:val="20"/>
      <w:szCs w:val="20"/>
    </w:rPr>
  </w:style>
  <w:style w:type="paragraph" w:styleId="Sprechblasentext">
    <w:name w:val="Balloon Text"/>
    <w:basedOn w:val="Standard"/>
    <w:link w:val="SprechblasentextZchn"/>
    <w:uiPriority w:val="99"/>
    <w:semiHidden/>
    <w:unhideWhenUsed/>
    <w:rsid w:val="005A287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A28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2394">
      <w:bodyDiv w:val="1"/>
      <w:marLeft w:val="0"/>
      <w:marRight w:val="0"/>
      <w:marTop w:val="0"/>
      <w:marBottom w:val="0"/>
      <w:divBdr>
        <w:top w:val="none" w:sz="0" w:space="0" w:color="auto"/>
        <w:left w:val="none" w:sz="0" w:space="0" w:color="auto"/>
        <w:bottom w:val="none" w:sz="0" w:space="0" w:color="auto"/>
        <w:right w:val="none" w:sz="0" w:space="0" w:color="auto"/>
      </w:divBdr>
    </w:div>
    <w:div w:id="766847189">
      <w:bodyDiv w:val="1"/>
      <w:marLeft w:val="0"/>
      <w:marRight w:val="0"/>
      <w:marTop w:val="0"/>
      <w:marBottom w:val="0"/>
      <w:divBdr>
        <w:top w:val="none" w:sz="0" w:space="0" w:color="auto"/>
        <w:left w:val="none" w:sz="0" w:space="0" w:color="auto"/>
        <w:bottom w:val="none" w:sz="0" w:space="0" w:color="auto"/>
        <w:right w:val="none" w:sz="0" w:space="0" w:color="auto"/>
      </w:divBdr>
    </w:div>
    <w:div w:id="144939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https://www.disposim.de/issues/2433" TargetMode="Externa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1124</Words>
  <Characters>7087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Iberl</dc:creator>
  <cp:keywords/>
  <dc:description/>
  <cp:lastModifiedBy>Werner Iberl</cp:lastModifiedBy>
  <cp:revision>2</cp:revision>
  <dcterms:created xsi:type="dcterms:W3CDTF">2020-10-06T08:09:00Z</dcterms:created>
  <dcterms:modified xsi:type="dcterms:W3CDTF">2020-10-06T08:09:00Z</dcterms:modified>
</cp:coreProperties>
</file>